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46D" w:rsidRDefault="003D346D" w:rsidP="00876E7A">
      <w:pPr>
        <w:pStyle w:val="Heading1"/>
        <w:jc w:val="center"/>
      </w:pPr>
      <w:bookmarkStart w:id="0" w:name="_Toc187453231"/>
      <w:bookmarkStart w:id="1" w:name="_Toc187453278"/>
    </w:p>
    <w:p w:rsidR="003D346D" w:rsidRDefault="003D346D" w:rsidP="00876E7A">
      <w:pPr>
        <w:pStyle w:val="Heading1"/>
        <w:jc w:val="center"/>
      </w:pPr>
    </w:p>
    <w:p w:rsidR="003D346D" w:rsidRPr="00771B00" w:rsidRDefault="003D346D" w:rsidP="00876E7A">
      <w:pPr>
        <w:pStyle w:val="Heading1"/>
        <w:jc w:val="center"/>
      </w:pPr>
      <w:r w:rsidRPr="00771B00">
        <w:t>SolidWorks integration recommended settings</w:t>
      </w:r>
      <w:bookmarkEnd w:id="0"/>
      <w:bookmarkEnd w:id="1"/>
    </w:p>
    <w:p w:rsidR="003D346D" w:rsidRDefault="003D346D" w:rsidP="00110A12"/>
    <w:p w:rsidR="003D346D" w:rsidRDefault="003D346D" w:rsidP="001D514B">
      <w:pPr>
        <w:jc w:val="both"/>
      </w:pPr>
    </w:p>
    <w:p w:rsidR="003D346D" w:rsidRDefault="003D346D" w:rsidP="001D514B">
      <w:pPr>
        <w:jc w:val="both"/>
      </w:pPr>
    </w:p>
    <w:p w:rsidR="003D346D" w:rsidRDefault="003D346D" w:rsidP="001D514B">
      <w:pPr>
        <w:jc w:val="both"/>
      </w:pPr>
      <w:r>
        <w:t>This section documents the recommended changes to the default settings for a successful SolidWorks to JT translation implementation; it’s strongly recommended to read and understand this section; additionally, you will find example of configuration files below, as well as a macro to rename JT configuration file names (don’t replace your configuration files with these file, use it as a reference example only)</w:t>
      </w:r>
    </w:p>
    <w:p w:rsidR="003D346D" w:rsidRDefault="003D346D" w:rsidP="001D514B">
      <w:pPr>
        <w:jc w:val="both"/>
      </w:pPr>
      <w:r>
        <w:t>This document was written for SolidWorks integration 4.5 and JT translator 7.0 (Dec. 2007)</w:t>
      </w:r>
    </w:p>
    <w:p w:rsidR="003D346D" w:rsidRDefault="003D346D" w:rsidP="001D514B">
      <w:pPr>
        <w:jc w:val="both"/>
      </w:pPr>
      <w:r>
        <w:t xml:space="preserve">   </w:t>
      </w:r>
    </w:p>
    <w:p w:rsidR="003D346D" w:rsidRDefault="003D346D" w:rsidP="001D514B">
      <w:pPr>
        <w:jc w:val="both"/>
      </w:pPr>
      <w:r>
        <w:object w:dxaOrig="1392" w:dyaOrig="660">
          <v:shape id="_x0000_i1030" type="#_x0000_t75" style="width:69.75pt;height:33pt" o:ole="">
            <v:imagedata r:id="rId7" o:title=""/>
          </v:shape>
          <o:OLEObject Type="Embed" ProgID="Package" ShapeID="_x0000_i1030" DrawAspect="Content" ObjectID="_1261222497" r:id="rId8"/>
        </w:object>
      </w:r>
      <w:r>
        <w:object w:dxaOrig="1224" w:dyaOrig="660">
          <v:shape id="_x0000_i1031" type="#_x0000_t75" style="width:61.5pt;height:33pt" o:ole="">
            <v:imagedata r:id="rId9" o:title=""/>
          </v:shape>
          <o:OLEObject Type="Embed" ProgID="Package" ShapeID="_x0000_i1031" DrawAspect="Content" ObjectID="_1261222498" r:id="rId10"/>
        </w:object>
      </w:r>
      <w:r>
        <w:object w:dxaOrig="1860" w:dyaOrig="660">
          <v:shape id="_x0000_i1032" type="#_x0000_t75" style="width:93pt;height:33pt" o:ole="">
            <v:imagedata r:id="rId11" o:title=""/>
          </v:shape>
          <o:OLEObject Type="Embed" ProgID="Package" ShapeID="_x0000_i1032" DrawAspect="Content" ObjectID="_1261222499" r:id="rId12"/>
        </w:object>
      </w:r>
      <w:r>
        <w:object w:dxaOrig="852" w:dyaOrig="660">
          <v:shape id="_x0000_i1033" type="#_x0000_t75" style="width:42.75pt;height:33pt" o:ole="">
            <v:imagedata r:id="rId13" o:title=""/>
          </v:shape>
          <o:OLEObject Type="Embed" ProgID="Package" ShapeID="_x0000_i1033" DrawAspect="Content" ObjectID="_1261222500" r:id="rId14"/>
        </w:object>
      </w:r>
    </w:p>
    <w:p w:rsidR="003D346D" w:rsidRDefault="003D346D" w:rsidP="001D514B">
      <w:pPr>
        <w:jc w:val="both"/>
      </w:pPr>
    </w:p>
    <w:p w:rsidR="003D346D" w:rsidRDefault="003D346D">
      <w:pPr>
        <w:pStyle w:val="TOCHeading"/>
      </w:pPr>
      <w:r>
        <w:t>Table of Contents</w:t>
      </w:r>
    </w:p>
    <w:p w:rsidR="003D346D" w:rsidRDefault="003D346D">
      <w:pPr>
        <w:pStyle w:val="TOC1"/>
        <w:tabs>
          <w:tab w:val="right" w:leader="dot" w:pos="8630"/>
        </w:tabs>
        <w:rPr>
          <w:rFonts w:ascii="Calibri" w:hAnsi="Calibri"/>
          <w:b w:val="0"/>
          <w:bCs w:val="0"/>
          <w:noProof/>
          <w:sz w:val="22"/>
          <w:szCs w:val="22"/>
        </w:rPr>
      </w:pPr>
      <w:r>
        <w:fldChar w:fldCharType="begin"/>
      </w:r>
      <w:r>
        <w:instrText xml:space="preserve"> TOC \o "1-3" \h \z \u </w:instrText>
      </w:r>
      <w:r>
        <w:fldChar w:fldCharType="separate"/>
      </w:r>
    </w:p>
    <w:p w:rsidR="003D346D" w:rsidRDefault="003D346D">
      <w:pPr>
        <w:pStyle w:val="TOC2"/>
        <w:tabs>
          <w:tab w:val="left" w:pos="880"/>
          <w:tab w:val="right" w:leader="dot" w:pos="8630"/>
        </w:tabs>
        <w:rPr>
          <w:rFonts w:ascii="Calibri" w:hAnsi="Calibri"/>
          <w:noProof/>
          <w:sz w:val="22"/>
          <w:szCs w:val="22"/>
        </w:rPr>
      </w:pPr>
      <w:hyperlink w:anchor="_Toc187453279" w:history="1">
        <w:r w:rsidRPr="009B5BE6">
          <w:rPr>
            <w:rStyle w:val="Hyperlink"/>
            <w:noProof/>
          </w:rPr>
          <w:t>1.1.</w:t>
        </w:r>
        <w:r>
          <w:rPr>
            <w:rFonts w:ascii="Calibri" w:hAnsi="Calibri"/>
            <w:noProof/>
            <w:sz w:val="22"/>
            <w:szCs w:val="22"/>
          </w:rPr>
          <w:tab/>
        </w:r>
        <w:r w:rsidRPr="009B5BE6">
          <w:rPr>
            <w:rStyle w:val="Hyperlink"/>
            <w:noProof/>
          </w:rPr>
          <w:t>JT files saved into Teamcenter</w:t>
        </w:r>
        <w:r>
          <w:rPr>
            <w:noProof/>
            <w:webHidden/>
          </w:rPr>
          <w:tab/>
        </w:r>
        <w:r>
          <w:rPr>
            <w:noProof/>
            <w:webHidden/>
          </w:rPr>
          <w:fldChar w:fldCharType="begin"/>
        </w:r>
        <w:r>
          <w:rPr>
            <w:noProof/>
            <w:webHidden/>
          </w:rPr>
          <w:instrText xml:space="preserve"> PAGEREF _Toc187453279 \h </w:instrText>
        </w:r>
        <w:r>
          <w:rPr>
            <w:noProof/>
            <w:webHidden/>
          </w:rPr>
        </w:r>
        <w:r>
          <w:rPr>
            <w:noProof/>
            <w:webHidden/>
          </w:rPr>
          <w:fldChar w:fldCharType="separate"/>
        </w:r>
        <w:r>
          <w:rPr>
            <w:noProof/>
            <w:webHidden/>
          </w:rPr>
          <w:t>2</w:t>
        </w:r>
        <w:r>
          <w:rPr>
            <w:noProof/>
            <w:webHidden/>
          </w:rPr>
          <w:fldChar w:fldCharType="end"/>
        </w:r>
      </w:hyperlink>
    </w:p>
    <w:p w:rsidR="003D346D" w:rsidRDefault="003D346D">
      <w:pPr>
        <w:pStyle w:val="TOC2"/>
        <w:tabs>
          <w:tab w:val="left" w:pos="880"/>
          <w:tab w:val="right" w:leader="dot" w:pos="8630"/>
        </w:tabs>
        <w:rPr>
          <w:rFonts w:ascii="Calibri" w:hAnsi="Calibri"/>
          <w:noProof/>
          <w:sz w:val="22"/>
          <w:szCs w:val="22"/>
        </w:rPr>
      </w:pPr>
      <w:hyperlink w:anchor="_Toc187453280" w:history="1">
        <w:r w:rsidRPr="009B5BE6">
          <w:rPr>
            <w:rStyle w:val="Hyperlink"/>
            <w:noProof/>
          </w:rPr>
          <w:t>1.2.</w:t>
        </w:r>
        <w:r>
          <w:rPr>
            <w:rFonts w:ascii="Calibri" w:hAnsi="Calibri"/>
            <w:noProof/>
            <w:sz w:val="22"/>
            <w:szCs w:val="22"/>
          </w:rPr>
          <w:tab/>
        </w:r>
        <w:r w:rsidRPr="009B5BE6">
          <w:rPr>
            <w:rStyle w:val="Hyperlink"/>
            <w:noProof/>
          </w:rPr>
          <w:t>JT translation for all parts within an assembly</w:t>
        </w:r>
        <w:r>
          <w:rPr>
            <w:noProof/>
            <w:webHidden/>
          </w:rPr>
          <w:tab/>
        </w:r>
        <w:r>
          <w:rPr>
            <w:noProof/>
            <w:webHidden/>
          </w:rPr>
          <w:fldChar w:fldCharType="begin"/>
        </w:r>
        <w:r>
          <w:rPr>
            <w:noProof/>
            <w:webHidden/>
          </w:rPr>
          <w:instrText xml:space="preserve"> PAGEREF _Toc187453280 \h </w:instrText>
        </w:r>
        <w:r>
          <w:rPr>
            <w:noProof/>
            <w:webHidden/>
          </w:rPr>
        </w:r>
        <w:r>
          <w:rPr>
            <w:noProof/>
            <w:webHidden/>
          </w:rPr>
          <w:fldChar w:fldCharType="separate"/>
        </w:r>
        <w:r>
          <w:rPr>
            <w:noProof/>
            <w:webHidden/>
          </w:rPr>
          <w:t>2</w:t>
        </w:r>
        <w:r>
          <w:rPr>
            <w:noProof/>
            <w:webHidden/>
          </w:rPr>
          <w:fldChar w:fldCharType="end"/>
        </w:r>
      </w:hyperlink>
    </w:p>
    <w:p w:rsidR="003D346D" w:rsidRDefault="003D346D">
      <w:pPr>
        <w:pStyle w:val="TOC2"/>
        <w:tabs>
          <w:tab w:val="left" w:pos="880"/>
          <w:tab w:val="right" w:leader="dot" w:pos="8630"/>
        </w:tabs>
        <w:rPr>
          <w:rFonts w:ascii="Calibri" w:hAnsi="Calibri"/>
          <w:noProof/>
          <w:sz w:val="22"/>
          <w:szCs w:val="22"/>
        </w:rPr>
      </w:pPr>
      <w:hyperlink w:anchor="_Toc187453281" w:history="1">
        <w:r w:rsidRPr="009B5BE6">
          <w:rPr>
            <w:rStyle w:val="Hyperlink"/>
            <w:noProof/>
          </w:rPr>
          <w:t>1.3.</w:t>
        </w:r>
        <w:r>
          <w:rPr>
            <w:rFonts w:ascii="Calibri" w:hAnsi="Calibri"/>
            <w:noProof/>
            <w:sz w:val="22"/>
            <w:szCs w:val="22"/>
          </w:rPr>
          <w:tab/>
        </w:r>
        <w:r w:rsidRPr="009B5BE6">
          <w:rPr>
            <w:rStyle w:val="Hyperlink"/>
            <w:noProof/>
          </w:rPr>
          <w:t>PDF and other auxiliary files save into Teamcenter</w:t>
        </w:r>
        <w:r>
          <w:rPr>
            <w:noProof/>
            <w:webHidden/>
          </w:rPr>
          <w:tab/>
        </w:r>
        <w:r>
          <w:rPr>
            <w:noProof/>
            <w:webHidden/>
          </w:rPr>
          <w:fldChar w:fldCharType="begin"/>
        </w:r>
        <w:r>
          <w:rPr>
            <w:noProof/>
            <w:webHidden/>
          </w:rPr>
          <w:instrText xml:space="preserve"> PAGEREF _Toc187453281 \h </w:instrText>
        </w:r>
        <w:r>
          <w:rPr>
            <w:noProof/>
            <w:webHidden/>
          </w:rPr>
        </w:r>
        <w:r>
          <w:rPr>
            <w:noProof/>
            <w:webHidden/>
          </w:rPr>
          <w:fldChar w:fldCharType="separate"/>
        </w:r>
        <w:r>
          <w:rPr>
            <w:noProof/>
            <w:webHidden/>
          </w:rPr>
          <w:t>2</w:t>
        </w:r>
        <w:r>
          <w:rPr>
            <w:noProof/>
            <w:webHidden/>
          </w:rPr>
          <w:fldChar w:fldCharType="end"/>
        </w:r>
      </w:hyperlink>
    </w:p>
    <w:p w:rsidR="003D346D" w:rsidRDefault="003D346D">
      <w:pPr>
        <w:pStyle w:val="TOC2"/>
        <w:tabs>
          <w:tab w:val="left" w:pos="880"/>
          <w:tab w:val="right" w:leader="dot" w:pos="8630"/>
        </w:tabs>
        <w:rPr>
          <w:rFonts w:ascii="Calibri" w:hAnsi="Calibri"/>
          <w:noProof/>
          <w:sz w:val="22"/>
          <w:szCs w:val="22"/>
        </w:rPr>
      </w:pPr>
      <w:hyperlink w:anchor="_Toc187453282" w:history="1">
        <w:r w:rsidRPr="009B5BE6">
          <w:rPr>
            <w:rStyle w:val="Hyperlink"/>
            <w:noProof/>
          </w:rPr>
          <w:t>1.4.</w:t>
        </w:r>
        <w:r>
          <w:rPr>
            <w:rFonts w:ascii="Calibri" w:hAnsi="Calibri"/>
            <w:noProof/>
            <w:sz w:val="22"/>
            <w:szCs w:val="22"/>
          </w:rPr>
          <w:tab/>
        </w:r>
        <w:r w:rsidRPr="009B5BE6">
          <w:rPr>
            <w:rStyle w:val="Hyperlink"/>
            <w:noProof/>
          </w:rPr>
          <w:t>Correct file naming for JT files (prevent characters substitution for JT files)</w:t>
        </w:r>
        <w:r>
          <w:rPr>
            <w:noProof/>
            <w:webHidden/>
          </w:rPr>
          <w:tab/>
        </w:r>
        <w:r>
          <w:rPr>
            <w:noProof/>
            <w:webHidden/>
          </w:rPr>
          <w:fldChar w:fldCharType="begin"/>
        </w:r>
        <w:r>
          <w:rPr>
            <w:noProof/>
            <w:webHidden/>
          </w:rPr>
          <w:instrText xml:space="preserve"> PAGEREF _Toc187453282 \h </w:instrText>
        </w:r>
        <w:r>
          <w:rPr>
            <w:noProof/>
            <w:webHidden/>
          </w:rPr>
        </w:r>
        <w:r>
          <w:rPr>
            <w:noProof/>
            <w:webHidden/>
          </w:rPr>
          <w:fldChar w:fldCharType="separate"/>
        </w:r>
        <w:r>
          <w:rPr>
            <w:noProof/>
            <w:webHidden/>
          </w:rPr>
          <w:t>3</w:t>
        </w:r>
        <w:r>
          <w:rPr>
            <w:noProof/>
            <w:webHidden/>
          </w:rPr>
          <w:fldChar w:fldCharType="end"/>
        </w:r>
      </w:hyperlink>
    </w:p>
    <w:p w:rsidR="003D346D" w:rsidRDefault="003D346D">
      <w:pPr>
        <w:pStyle w:val="TOC2"/>
        <w:tabs>
          <w:tab w:val="left" w:pos="880"/>
          <w:tab w:val="right" w:leader="dot" w:pos="8630"/>
        </w:tabs>
        <w:rPr>
          <w:rFonts w:ascii="Calibri" w:hAnsi="Calibri"/>
          <w:noProof/>
          <w:sz w:val="22"/>
          <w:szCs w:val="22"/>
        </w:rPr>
      </w:pPr>
      <w:hyperlink w:anchor="_Toc187453283" w:history="1">
        <w:r w:rsidRPr="009B5BE6">
          <w:rPr>
            <w:rStyle w:val="Hyperlink"/>
            <w:noProof/>
          </w:rPr>
          <w:t>1.5.</w:t>
        </w:r>
        <w:r>
          <w:rPr>
            <w:rFonts w:ascii="Calibri" w:hAnsi="Calibri"/>
            <w:noProof/>
            <w:sz w:val="22"/>
            <w:szCs w:val="22"/>
          </w:rPr>
          <w:tab/>
        </w:r>
        <w:r w:rsidRPr="009B5BE6">
          <w:rPr>
            <w:rStyle w:val="Hyperlink"/>
            <w:noProof/>
          </w:rPr>
          <w:t>Trouble shooting: “_csi_sw.dll cannot be loaded”</w:t>
        </w:r>
        <w:r>
          <w:rPr>
            <w:noProof/>
            <w:webHidden/>
          </w:rPr>
          <w:tab/>
        </w:r>
        <w:r>
          <w:rPr>
            <w:noProof/>
            <w:webHidden/>
          </w:rPr>
          <w:fldChar w:fldCharType="begin"/>
        </w:r>
        <w:r>
          <w:rPr>
            <w:noProof/>
            <w:webHidden/>
          </w:rPr>
          <w:instrText xml:space="preserve"> PAGEREF _Toc187453283 \h </w:instrText>
        </w:r>
        <w:r>
          <w:rPr>
            <w:noProof/>
            <w:webHidden/>
          </w:rPr>
        </w:r>
        <w:r>
          <w:rPr>
            <w:noProof/>
            <w:webHidden/>
          </w:rPr>
          <w:fldChar w:fldCharType="separate"/>
        </w:r>
        <w:r>
          <w:rPr>
            <w:noProof/>
            <w:webHidden/>
          </w:rPr>
          <w:t>3</w:t>
        </w:r>
        <w:r>
          <w:rPr>
            <w:noProof/>
            <w:webHidden/>
          </w:rPr>
          <w:fldChar w:fldCharType="end"/>
        </w:r>
      </w:hyperlink>
    </w:p>
    <w:p w:rsidR="003D346D" w:rsidRDefault="003D346D">
      <w:pPr>
        <w:pStyle w:val="TOC2"/>
        <w:tabs>
          <w:tab w:val="left" w:pos="880"/>
          <w:tab w:val="right" w:leader="dot" w:pos="8630"/>
        </w:tabs>
        <w:rPr>
          <w:rFonts w:ascii="Calibri" w:hAnsi="Calibri"/>
          <w:noProof/>
          <w:sz w:val="22"/>
          <w:szCs w:val="22"/>
        </w:rPr>
      </w:pPr>
      <w:hyperlink w:anchor="_Toc187453284" w:history="1">
        <w:r w:rsidRPr="009B5BE6">
          <w:rPr>
            <w:rStyle w:val="Hyperlink"/>
            <w:noProof/>
          </w:rPr>
          <w:t xml:space="preserve">1.6 </w:t>
        </w:r>
        <w:r>
          <w:rPr>
            <w:rFonts w:ascii="Calibri" w:hAnsi="Calibri"/>
            <w:noProof/>
            <w:sz w:val="22"/>
            <w:szCs w:val="22"/>
          </w:rPr>
          <w:tab/>
        </w:r>
        <w:r w:rsidRPr="009B5BE6">
          <w:rPr>
            <w:rStyle w:val="Hyperlink"/>
            <w:noProof/>
          </w:rPr>
          <w:t>Attribute mapping</w:t>
        </w:r>
        <w:r>
          <w:rPr>
            <w:noProof/>
            <w:webHidden/>
          </w:rPr>
          <w:tab/>
        </w:r>
        <w:r>
          <w:rPr>
            <w:noProof/>
            <w:webHidden/>
          </w:rPr>
          <w:fldChar w:fldCharType="begin"/>
        </w:r>
        <w:r>
          <w:rPr>
            <w:noProof/>
            <w:webHidden/>
          </w:rPr>
          <w:instrText xml:space="preserve"> PAGEREF _Toc187453284 \h </w:instrText>
        </w:r>
        <w:r>
          <w:rPr>
            <w:noProof/>
            <w:webHidden/>
          </w:rPr>
        </w:r>
        <w:r>
          <w:rPr>
            <w:noProof/>
            <w:webHidden/>
          </w:rPr>
          <w:fldChar w:fldCharType="separate"/>
        </w:r>
        <w:r>
          <w:rPr>
            <w:noProof/>
            <w:webHidden/>
          </w:rPr>
          <w:t>3</w:t>
        </w:r>
        <w:r>
          <w:rPr>
            <w:noProof/>
            <w:webHidden/>
          </w:rPr>
          <w:fldChar w:fldCharType="end"/>
        </w:r>
      </w:hyperlink>
    </w:p>
    <w:p w:rsidR="003D346D" w:rsidRDefault="003D346D">
      <w:pPr>
        <w:pStyle w:val="TOC2"/>
        <w:tabs>
          <w:tab w:val="left" w:pos="880"/>
          <w:tab w:val="right" w:leader="dot" w:pos="8630"/>
        </w:tabs>
        <w:rPr>
          <w:rFonts w:ascii="Calibri" w:hAnsi="Calibri"/>
          <w:noProof/>
          <w:sz w:val="22"/>
          <w:szCs w:val="22"/>
        </w:rPr>
      </w:pPr>
      <w:hyperlink w:anchor="_Toc187453285" w:history="1">
        <w:r w:rsidRPr="009B5BE6">
          <w:rPr>
            <w:rStyle w:val="Hyperlink"/>
            <w:noProof/>
          </w:rPr>
          <w:t xml:space="preserve">1.7 </w:t>
        </w:r>
        <w:r>
          <w:rPr>
            <w:rFonts w:ascii="Calibri" w:hAnsi="Calibri"/>
            <w:noProof/>
            <w:sz w:val="22"/>
            <w:szCs w:val="22"/>
          </w:rPr>
          <w:tab/>
        </w:r>
        <w:r w:rsidRPr="009B5BE6">
          <w:rPr>
            <w:rStyle w:val="Hyperlink"/>
            <w:noProof/>
          </w:rPr>
          <w:t>JT file save for SolidWorks configurations: RenameConfigJT macro</w:t>
        </w:r>
        <w:r>
          <w:rPr>
            <w:noProof/>
            <w:webHidden/>
          </w:rPr>
          <w:tab/>
        </w:r>
        <w:r>
          <w:rPr>
            <w:noProof/>
            <w:webHidden/>
          </w:rPr>
          <w:fldChar w:fldCharType="begin"/>
        </w:r>
        <w:r>
          <w:rPr>
            <w:noProof/>
            <w:webHidden/>
          </w:rPr>
          <w:instrText xml:space="preserve"> PAGEREF _Toc187453285 \h </w:instrText>
        </w:r>
        <w:r>
          <w:rPr>
            <w:noProof/>
            <w:webHidden/>
          </w:rPr>
        </w:r>
        <w:r>
          <w:rPr>
            <w:noProof/>
            <w:webHidden/>
          </w:rPr>
          <w:fldChar w:fldCharType="separate"/>
        </w:r>
        <w:r>
          <w:rPr>
            <w:noProof/>
            <w:webHidden/>
          </w:rPr>
          <w:t>3</w:t>
        </w:r>
        <w:r>
          <w:rPr>
            <w:noProof/>
            <w:webHidden/>
          </w:rPr>
          <w:fldChar w:fldCharType="end"/>
        </w:r>
      </w:hyperlink>
    </w:p>
    <w:p w:rsidR="003D346D" w:rsidRDefault="003D346D">
      <w:r>
        <w:fldChar w:fldCharType="end"/>
      </w:r>
    </w:p>
    <w:p w:rsidR="003D346D" w:rsidRPr="00110A12" w:rsidRDefault="003D346D" w:rsidP="001D514B">
      <w:pPr>
        <w:jc w:val="both"/>
      </w:pPr>
      <w:r>
        <w:br w:type="page"/>
      </w:r>
    </w:p>
    <w:p w:rsidR="003D346D" w:rsidRDefault="003D346D" w:rsidP="00EE6FC9">
      <w:pPr>
        <w:pStyle w:val="Heading2"/>
        <w:numPr>
          <w:ilvl w:val="1"/>
          <w:numId w:val="5"/>
          <w:numberingChange w:id="2" w:author="UGS" w:date="2008-01-07T13:49:00Z" w:original="%1:1:0:.%2:1:0:."/>
        </w:numPr>
      </w:pPr>
      <w:bookmarkStart w:id="3" w:name="_Toc187453279"/>
      <w:r>
        <w:t>JT files saved into Teamcenter</w:t>
      </w:r>
      <w:bookmarkEnd w:id="3"/>
    </w:p>
    <w:p w:rsidR="003D346D" w:rsidRDefault="003D346D" w:rsidP="00C06C5B"/>
    <w:p w:rsidR="003D346D" w:rsidRDefault="003D346D" w:rsidP="0098010D">
      <w:pPr>
        <w:jc w:val="both"/>
      </w:pPr>
      <w:r>
        <w:t xml:space="preserve">In order to have an automatic save of the JT file(s) into Teamcenter, you need to configure the following lines in the </w:t>
      </w:r>
      <w:r w:rsidRPr="00C06C5B">
        <w:rPr>
          <w:b/>
        </w:rPr>
        <w:t>swim.xml</w:t>
      </w:r>
      <w:r>
        <w:t xml:space="preserve"> file:</w:t>
      </w:r>
    </w:p>
    <w:p w:rsidR="003D346D" w:rsidRDefault="003D346D" w:rsidP="0098010D">
      <w:pPr>
        <w:jc w:val="both"/>
      </w:pPr>
    </w:p>
    <w:p w:rsidR="003D346D" w:rsidRPr="00C06C5B" w:rsidRDefault="003D346D" w:rsidP="0098010D">
      <w:pPr>
        <w:jc w:val="both"/>
        <w:rPr>
          <w:rFonts w:ascii="Consolas" w:hAnsi="Consolas"/>
          <w:b/>
          <w:sz w:val="20"/>
        </w:rPr>
      </w:pPr>
      <w:r w:rsidRPr="00C06C5B">
        <w:rPr>
          <w:rFonts w:ascii="Consolas" w:hAnsi="Consolas"/>
          <w:b/>
          <w:sz w:val="20"/>
        </w:rPr>
        <w:t>        &lt;jt_file cad_type="sldprt" action="none"&gt;</w:t>
      </w:r>
    </w:p>
    <w:p w:rsidR="003D346D" w:rsidRPr="00C06C5B" w:rsidRDefault="003D346D" w:rsidP="0098010D">
      <w:pPr>
        <w:jc w:val="both"/>
        <w:rPr>
          <w:rFonts w:ascii="Consolas" w:hAnsi="Consolas"/>
          <w:b/>
          <w:sz w:val="20"/>
        </w:rPr>
      </w:pPr>
      <w:r w:rsidRPr="00C06C5B">
        <w:rPr>
          <w:rFonts w:ascii="Consolas" w:hAnsi="Consolas"/>
          <w:b/>
          <w:sz w:val="20"/>
        </w:rPr>
        <w:t>            &lt;file_name pattern="{cad_name}.jt"/&gt;</w:t>
      </w:r>
    </w:p>
    <w:p w:rsidR="003D346D" w:rsidRDefault="003D346D" w:rsidP="0098010D">
      <w:pPr>
        <w:jc w:val="both"/>
        <w:rPr>
          <w:ins w:id="4" w:author="UGS" w:date="2008-01-07T13:49:00Z"/>
          <w:rFonts w:ascii="Consolas" w:hAnsi="Consolas"/>
          <w:b/>
          <w:sz w:val="20"/>
        </w:rPr>
      </w:pPr>
      <w:r w:rsidRPr="00C06C5B">
        <w:rPr>
          <w:rFonts w:ascii="Consolas" w:hAnsi="Consolas"/>
          <w:b/>
          <w:sz w:val="20"/>
        </w:rPr>
        <w:t>        &lt;/jt_file&gt;</w:t>
      </w:r>
    </w:p>
    <w:p w:rsidR="003D346D" w:rsidRDefault="003D346D" w:rsidP="0098010D">
      <w:pPr>
        <w:numPr>
          <w:ins w:id="5" w:author="UGS" w:date="2008-01-07T13:49:00Z"/>
        </w:numPr>
        <w:jc w:val="both"/>
        <w:rPr>
          <w:ins w:id="6" w:author="UGS" w:date="2008-01-07T13:49:00Z"/>
          <w:rFonts w:ascii="Consolas" w:hAnsi="Consolas"/>
          <w:b/>
          <w:sz w:val="20"/>
        </w:rPr>
      </w:pPr>
    </w:p>
    <w:p w:rsidR="003D346D" w:rsidRPr="00C06C5B" w:rsidRDefault="003D346D" w:rsidP="0098010D">
      <w:pPr>
        <w:numPr>
          <w:ins w:id="7" w:author="UGS" w:date="2008-01-07T13:49:00Z"/>
        </w:numPr>
        <w:jc w:val="both"/>
        <w:rPr>
          <w:rFonts w:ascii="Consolas" w:hAnsi="Consolas"/>
          <w:b/>
          <w:sz w:val="20"/>
        </w:rPr>
      </w:pPr>
      <w:ins w:id="8" w:author="UGS" w:date="2008-01-07T13:49:00Z">
        <w:r>
          <w:rPr>
            <w:rFonts w:ascii="Consolas" w:hAnsi="Consolas"/>
            <w:b/>
            <w:sz w:val="20"/>
          </w:rPr>
          <w:t>If the goal is to save the JT files to Teamcenter, then action should be set to “</w:t>
        </w:r>
      </w:ins>
      <w:ins w:id="9" w:author="UGS" w:date="2008-01-07T14:27:00Z">
        <w:r>
          <w:rPr>
            <w:rFonts w:ascii="Consolas" w:hAnsi="Consolas"/>
            <w:b/>
            <w:sz w:val="20"/>
          </w:rPr>
          <w:t>create</w:t>
        </w:r>
      </w:ins>
      <w:ins w:id="10" w:author="UGS" w:date="2008-01-07T13:49:00Z">
        <w:r>
          <w:rPr>
            <w:rFonts w:ascii="Consolas" w:hAnsi="Consolas"/>
            <w:b/>
            <w:sz w:val="20"/>
          </w:rPr>
          <w:t>”, not “none”.  “none” will cause the integration to ignore JT files, even when they have already been translated using the embedded translator.</w:t>
        </w:r>
      </w:ins>
    </w:p>
    <w:p w:rsidR="003D346D" w:rsidRDefault="003D346D" w:rsidP="0098010D">
      <w:pPr>
        <w:jc w:val="both"/>
      </w:pPr>
    </w:p>
    <w:p w:rsidR="003D346D" w:rsidRDefault="003D346D" w:rsidP="0098010D">
      <w:pPr>
        <w:jc w:val="both"/>
        <w:rPr>
          <w:ins w:id="11" w:author="UGS" w:date="2008-01-07T13:50:00Z"/>
        </w:rPr>
      </w:pPr>
      <w:r w:rsidRPr="00A521D0">
        <w:rPr>
          <w:b/>
        </w:rPr>
        <w:t>NB</w:t>
      </w:r>
      <w:r>
        <w:t>: SolidWorks doesn’t create automatically the JT file; It requires a user action (Teamcenter/ Convert to JT); This must be done after the SolidWorks data got an item ID into Teamcenter; (so you have to save the SolidWorks data first and then generate JT, and then save again)</w:t>
      </w:r>
    </w:p>
    <w:p w:rsidR="003D346D" w:rsidRDefault="003D346D" w:rsidP="0098010D">
      <w:pPr>
        <w:numPr>
          <w:ins w:id="12" w:author="UGS" w:date="2008-01-07T13:50:00Z"/>
        </w:numPr>
        <w:jc w:val="both"/>
      </w:pPr>
      <w:ins w:id="13" w:author="UGS" w:date="2008-01-07T13:58:00Z">
        <w:r>
          <w:t>True, but it is not required to actually complete the save the first time.  It is sufficient to (a) Select all rows and press New ID, then reply “yes” to the prompt about renaming models.  (b) Cancel the save.  Now you have all the SW models in your session with the names assigned by Teamcenter, and the JT translation will produce JT files with the correct names.</w:t>
        </w:r>
      </w:ins>
    </w:p>
    <w:p w:rsidR="003D346D" w:rsidRDefault="003D346D" w:rsidP="0098010D">
      <w:pPr>
        <w:jc w:val="both"/>
      </w:pPr>
    </w:p>
    <w:p w:rsidR="003D346D" w:rsidRDefault="003D346D" w:rsidP="0098010D">
      <w:pPr>
        <w:jc w:val="both"/>
        <w:rPr>
          <w:ins w:id="14" w:author="UGS" w:date="2008-01-07T13:59:00Z"/>
        </w:rPr>
      </w:pPr>
      <w:r w:rsidRPr="009440C2">
        <w:rPr>
          <w:b/>
        </w:rPr>
        <w:t>NB</w:t>
      </w:r>
      <w:r>
        <w:t xml:space="preserve">: </w:t>
      </w:r>
      <w:r>
        <w:tab/>
        <w:t>By default, swim.xml is not configured for JT file saving into Teamcenter</w:t>
      </w:r>
    </w:p>
    <w:p w:rsidR="003D346D" w:rsidRDefault="003D346D" w:rsidP="0098010D">
      <w:pPr>
        <w:numPr>
          <w:ins w:id="15" w:author="UGS" w:date="2008-01-07T13:59:00Z"/>
        </w:numPr>
        <w:jc w:val="both"/>
        <w:rPr>
          <w:ins w:id="16" w:author="UGS" w:date="2008-01-07T13:59:00Z"/>
        </w:rPr>
      </w:pPr>
    </w:p>
    <w:p w:rsidR="003D346D" w:rsidRDefault="003D346D" w:rsidP="0098010D">
      <w:pPr>
        <w:numPr>
          <w:ins w:id="17" w:author="UGS" w:date="2008-01-07T13:59:00Z"/>
        </w:numPr>
        <w:jc w:val="both"/>
      </w:pPr>
      <w:ins w:id="18" w:author="UGS" w:date="2008-01-07T13:59:00Z">
        <w:r>
          <w:t>This is true, the default choice in the SWIM installer is “no action”</w:t>
        </w:r>
      </w:ins>
      <w:ins w:id="19" w:author="UGS" w:date="2008-01-07T14:00:00Z">
        <w:r>
          <w:t xml:space="preserve">.  However this can easily be changed during the installation, and furthermore when we release SWIM 7.0.0 “no action” will be the correct </w:t>
        </w:r>
      </w:ins>
      <w:ins w:id="20" w:author="UGS" w:date="2008-01-07T14:01:00Z">
        <w:r>
          <w:t>default</w:t>
        </w:r>
      </w:ins>
      <w:ins w:id="21" w:author="UGS" w:date="2008-01-07T14:00:00Z">
        <w:r>
          <w:t>,</w:t>
        </w:r>
      </w:ins>
      <w:ins w:id="22" w:author="UGS" w:date="2008-01-07T14:01:00Z">
        <w:r>
          <w:t xml:space="preserve"> since we will have ETS support for SW data at that time.</w:t>
        </w:r>
      </w:ins>
    </w:p>
    <w:p w:rsidR="003D346D" w:rsidRDefault="003D346D" w:rsidP="00EE6FC9">
      <w:pPr>
        <w:pStyle w:val="Heading2"/>
        <w:numPr>
          <w:ilvl w:val="1"/>
          <w:numId w:val="5"/>
          <w:numberingChange w:id="23" w:author="UGS" w:date="2008-01-07T13:49:00Z" w:original="%1:1:0:.%2:2:0:."/>
        </w:numPr>
      </w:pPr>
      <w:bookmarkStart w:id="24" w:name="_Toc187453280"/>
      <w:r>
        <w:t>JT translation for all parts within an assembly</w:t>
      </w:r>
      <w:bookmarkEnd w:id="24"/>
    </w:p>
    <w:p w:rsidR="003D346D" w:rsidRDefault="003D346D" w:rsidP="00EE6FC9"/>
    <w:p w:rsidR="003D346D" w:rsidRDefault="003D346D" w:rsidP="001D514B">
      <w:pPr>
        <w:jc w:val="both"/>
      </w:pPr>
      <w:r>
        <w:t xml:space="preserve">In order to have a successful JT translation of all the part within an assembly (loaded into SolidWorks) , you need to set </w:t>
      </w:r>
      <w:r w:rsidRPr="001D514B">
        <w:rPr>
          <w:b/>
        </w:rPr>
        <w:t>structureOption</w:t>
      </w:r>
      <w:r>
        <w:t xml:space="preserve"> to “</w:t>
      </w:r>
      <w:r w:rsidRPr="001D514B">
        <w:rPr>
          <w:b/>
        </w:rPr>
        <w:t>FULL_SHATTER</w:t>
      </w:r>
      <w:r>
        <w:t xml:space="preserve">” in the </w:t>
      </w:r>
      <w:r w:rsidRPr="001D514B">
        <w:rPr>
          <w:b/>
        </w:rPr>
        <w:t>tessSW.config</w:t>
      </w:r>
      <w:r>
        <w:t xml:space="preserve"> file (JT translator directory; for example:  C:\swtojt\etc )</w:t>
      </w:r>
    </w:p>
    <w:p w:rsidR="003D346D" w:rsidRDefault="003D346D" w:rsidP="001D514B">
      <w:pPr>
        <w:ind w:left="720"/>
        <w:rPr>
          <w:rFonts w:ascii="Courier New" w:hAnsi="Courier New" w:cs="Courier New"/>
          <w:b/>
          <w:sz w:val="20"/>
        </w:rPr>
      </w:pPr>
    </w:p>
    <w:p w:rsidR="003D346D" w:rsidRPr="00C06C5B" w:rsidRDefault="003D346D" w:rsidP="001D514B">
      <w:pPr>
        <w:ind w:left="720"/>
        <w:rPr>
          <w:rFonts w:ascii="Consolas" w:hAnsi="Consolas" w:cs="Courier New"/>
          <w:b/>
          <w:sz w:val="20"/>
          <w:szCs w:val="20"/>
        </w:rPr>
      </w:pPr>
      <w:r w:rsidRPr="00C06C5B">
        <w:rPr>
          <w:rFonts w:ascii="Consolas" w:hAnsi="Consolas" w:cs="Courier New"/>
          <w:b/>
          <w:sz w:val="20"/>
          <w:szCs w:val="20"/>
        </w:rPr>
        <w:t>version "EAITranslator" 1.0.0 "EAITranslator"</w:t>
      </w:r>
    </w:p>
    <w:p w:rsidR="003D346D" w:rsidRPr="00C06C5B" w:rsidRDefault="003D346D" w:rsidP="001D514B">
      <w:pPr>
        <w:ind w:left="720"/>
        <w:rPr>
          <w:rFonts w:ascii="Consolas" w:hAnsi="Consolas" w:cs="Courier New"/>
          <w:b/>
          <w:sz w:val="20"/>
          <w:szCs w:val="20"/>
        </w:rPr>
      </w:pPr>
      <w:r w:rsidRPr="00C06C5B">
        <w:rPr>
          <w:rFonts w:ascii="Consolas" w:hAnsi="Consolas" w:cs="Courier New"/>
          <w:b/>
          <w:sz w:val="20"/>
          <w:szCs w:val="20"/>
        </w:rPr>
        <w:t>EAITranslator {</w:t>
      </w:r>
    </w:p>
    <w:p w:rsidR="003D346D" w:rsidRPr="00C06C5B" w:rsidRDefault="003D346D" w:rsidP="001D514B">
      <w:pPr>
        <w:ind w:left="720"/>
        <w:rPr>
          <w:rFonts w:ascii="Consolas" w:hAnsi="Consolas" w:cs="Courier New"/>
          <w:b/>
          <w:sz w:val="20"/>
          <w:szCs w:val="20"/>
        </w:rPr>
      </w:pPr>
      <w:r w:rsidRPr="00C06C5B">
        <w:rPr>
          <w:rFonts w:ascii="Consolas" w:hAnsi="Consolas" w:cs="Courier New"/>
          <w:b/>
          <w:sz w:val="20"/>
          <w:szCs w:val="20"/>
        </w:rPr>
        <w:t>  OutputDirectory = "./"</w:t>
      </w:r>
    </w:p>
    <w:p w:rsidR="003D346D" w:rsidRPr="00C06C5B" w:rsidRDefault="003D346D" w:rsidP="001D514B">
      <w:pPr>
        <w:ind w:left="720"/>
        <w:rPr>
          <w:rFonts w:ascii="Consolas" w:hAnsi="Consolas" w:cs="Courier New"/>
          <w:b/>
          <w:sz w:val="20"/>
          <w:szCs w:val="20"/>
        </w:rPr>
      </w:pPr>
      <w:r w:rsidRPr="00C06C5B">
        <w:rPr>
          <w:rFonts w:ascii="Consolas" w:hAnsi="Consolas" w:cs="Courier New"/>
          <w:b/>
          <w:sz w:val="20"/>
          <w:szCs w:val="20"/>
        </w:rPr>
        <w:t>  CommonPartsPath = ""</w:t>
      </w:r>
    </w:p>
    <w:p w:rsidR="003D346D" w:rsidRPr="00C06C5B" w:rsidRDefault="003D346D" w:rsidP="001D514B">
      <w:pPr>
        <w:ind w:left="720"/>
        <w:rPr>
          <w:rFonts w:ascii="Consolas" w:hAnsi="Consolas" w:cs="Courier New"/>
          <w:b/>
          <w:sz w:val="20"/>
          <w:szCs w:val="20"/>
        </w:rPr>
      </w:pPr>
      <w:r w:rsidRPr="00C06C5B">
        <w:rPr>
          <w:rFonts w:ascii="Consolas" w:hAnsi="Consolas" w:cs="Courier New"/>
          <w:b/>
          <w:sz w:val="20"/>
          <w:szCs w:val="20"/>
        </w:rPr>
        <w:t>  chordalOption = "ABSOLUTE"</w:t>
      </w:r>
    </w:p>
    <w:p w:rsidR="003D346D" w:rsidRPr="00C06C5B" w:rsidRDefault="003D346D" w:rsidP="001D514B">
      <w:pPr>
        <w:ind w:left="720"/>
        <w:rPr>
          <w:rFonts w:ascii="Consolas" w:hAnsi="Consolas" w:cs="Courier New"/>
          <w:b/>
          <w:sz w:val="20"/>
          <w:szCs w:val="20"/>
        </w:rPr>
      </w:pPr>
      <w:r w:rsidRPr="00C06C5B">
        <w:rPr>
          <w:rFonts w:ascii="Consolas" w:hAnsi="Consolas" w:cs="Courier New"/>
          <w:b/>
          <w:sz w:val="20"/>
          <w:szCs w:val="20"/>
        </w:rPr>
        <w:t>  structureOption = "</w:t>
      </w:r>
      <w:r w:rsidRPr="00C06C5B">
        <w:rPr>
          <w:rFonts w:ascii="Consolas" w:hAnsi="Consolas" w:cs="Courier New"/>
          <w:b/>
          <w:sz w:val="20"/>
          <w:highlight w:val="yellow"/>
        </w:rPr>
        <w:t>FULL_SHATTER</w:t>
      </w:r>
      <w:r w:rsidRPr="00C06C5B">
        <w:rPr>
          <w:rFonts w:ascii="Consolas" w:hAnsi="Consolas" w:cs="Courier New"/>
          <w:b/>
          <w:sz w:val="20"/>
          <w:szCs w:val="20"/>
        </w:rPr>
        <w:t>"</w:t>
      </w:r>
    </w:p>
    <w:p w:rsidR="003D346D" w:rsidRPr="001D514B" w:rsidRDefault="003D346D" w:rsidP="001D514B">
      <w:pPr>
        <w:ind w:firstLine="720"/>
        <w:jc w:val="both"/>
        <w:rPr>
          <w:rFonts w:ascii="Courier New" w:hAnsi="Courier New" w:cs="Courier New"/>
          <w:b/>
          <w:sz w:val="20"/>
        </w:rPr>
      </w:pPr>
    </w:p>
    <w:p w:rsidR="003D346D" w:rsidRDefault="003D346D" w:rsidP="001D514B">
      <w:pPr>
        <w:jc w:val="both"/>
      </w:pPr>
    </w:p>
    <w:p w:rsidR="003D346D" w:rsidRDefault="003D346D" w:rsidP="001D514B">
      <w:pPr>
        <w:jc w:val="both"/>
        <w:rPr>
          <w:ins w:id="25" w:author="UGS" w:date="2008-01-07T14:01:00Z"/>
        </w:rPr>
      </w:pPr>
      <w:r w:rsidRPr="00A521D0">
        <w:rPr>
          <w:b/>
        </w:rPr>
        <w:t>NB</w:t>
      </w:r>
      <w:r>
        <w:t>: with the default setting “PER_PART, the JT files for each part are not saved into Teamcenter</w:t>
      </w:r>
    </w:p>
    <w:p w:rsidR="003D346D" w:rsidRDefault="003D346D" w:rsidP="001D514B">
      <w:pPr>
        <w:numPr>
          <w:ins w:id="26" w:author="UGS" w:date="2008-01-07T14:01:00Z"/>
        </w:numPr>
        <w:jc w:val="both"/>
      </w:pPr>
      <w:ins w:id="27" w:author="UGS" w:date="2008-01-07T14:01:00Z">
        <w:r>
          <w:t>Yes, that is a translator issue; I agree the translator default options should be changed</w:t>
        </w:r>
      </w:ins>
    </w:p>
    <w:p w:rsidR="003D346D" w:rsidRDefault="003D346D" w:rsidP="00110A12"/>
    <w:p w:rsidR="003D346D" w:rsidRDefault="003D346D" w:rsidP="00110A12">
      <w:pPr>
        <w:pStyle w:val="Heading2"/>
        <w:numPr>
          <w:ilvl w:val="1"/>
          <w:numId w:val="5"/>
          <w:numberingChange w:id="28" w:author="UGS" w:date="2008-01-07T13:49:00Z" w:original="%1:1:0:.%2:3:0:."/>
        </w:numPr>
      </w:pPr>
      <w:bookmarkStart w:id="29" w:name="_Toc187453281"/>
      <w:r>
        <w:t>PDF and other auxiliary files save into Teamcenter</w:t>
      </w:r>
      <w:bookmarkEnd w:id="29"/>
    </w:p>
    <w:p w:rsidR="003D346D" w:rsidRDefault="003D346D" w:rsidP="001D514B">
      <w:pPr>
        <w:jc w:val="both"/>
      </w:pPr>
      <w:r>
        <w:t>SolidWorks provides capabilities to save auxiliary files for a part, drawing or assembly; This is a user action; In order to have these files automatically captured into Teamcenter, you have to configure the following settings:</w:t>
      </w:r>
    </w:p>
    <w:p w:rsidR="003D346D" w:rsidRDefault="003D346D" w:rsidP="001D514B">
      <w:pPr>
        <w:jc w:val="both"/>
        <w:rPr>
          <w:b/>
          <w:bCs/>
          <w:u w:val="single"/>
        </w:rPr>
      </w:pP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&lt;auxiliary_file cad_type="slddrw" direction="cadtopdm"&gt;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&lt;pdm_location named_ref="PDF" pdm_type="PDF" relation_type="IMAN_specification"/&gt;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&lt;file_name pattern="{cad_name}*.pdf"/&gt;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&lt;/auxiliary_file&gt;</w:t>
      </w:r>
    </w:p>
    <w:p w:rsidR="003D346D" w:rsidRDefault="003D346D" w:rsidP="001D514B">
      <w:pPr>
        <w:jc w:val="both"/>
        <w:rPr>
          <w:rFonts w:ascii="Courier New" w:hAnsi="Courier New" w:cs="Courier New"/>
          <w:b/>
          <w:sz w:val="20"/>
          <w:szCs w:val="20"/>
        </w:rPr>
      </w:pPr>
    </w:p>
    <w:p w:rsidR="003D346D" w:rsidRDefault="003D346D" w:rsidP="001D514B">
      <w:pPr>
        <w:jc w:val="both"/>
        <w:rPr>
          <w:rFonts w:ascii="Courier New" w:hAnsi="Courier New" w:cs="Courier New"/>
          <w:b/>
          <w:sz w:val="20"/>
          <w:szCs w:val="20"/>
        </w:rPr>
      </w:pPr>
    </w:p>
    <w:p w:rsidR="003D346D" w:rsidRPr="00055D02" w:rsidRDefault="003D346D" w:rsidP="001D514B">
      <w:pPr>
        <w:jc w:val="both"/>
      </w:pPr>
      <w:r>
        <w:t>For more auxiliary files support (JPEG, TIF,…) you can configure  the following settings:</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&lt;auxiliary_file cad_type="slddrw" direction="cadtopdm"&gt;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&lt;pdm_location named_ref="Image" pdm_type="DirectModelMarkup" relation_type="IMAN_specification"/&gt;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&lt;file_name pattern="{cad_name}*.jpg"/&gt;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&lt;/auxiliary_file&gt;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&lt;auxiliary_file cad_type="slddrw" direction="cadtopdm"&gt;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&lt;pdm_location named_ref="Image" pdm_type="DirectModelMarkup" relation_type="IMAN_specification"/&gt;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&lt;file_name pattern="{cad_name}*.tif"/&gt;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&lt;/auxiliary_file&gt;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&lt;auxiliary_file cad_type="slddrw" direction="cadtopdm"&gt;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&lt;pdm_location named_ref="Image" pdm_type="DirectModelMarkup" relation_type="IMAN_specification"/&gt;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&lt;file_name pattern="{cad_name}*.DXF"/&gt;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&lt;/auxiliary_file&gt;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&lt;auxiliary_file cad_type="slddrw" direction="cadtopdm"&gt;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&lt;pdm_location named_ref="Image" pdm_type="DirectModelMarkup" relation_type="IMAN_specification"/&gt;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&lt;file_name pattern="{cad_name}*.DWG"/&gt;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xml:space="preserve"> &lt;/auxiliary_file&gt; </w:t>
      </w:r>
    </w:p>
    <w:p w:rsidR="003D346D" w:rsidRDefault="003D346D" w:rsidP="001D514B">
      <w:pPr>
        <w:jc w:val="both"/>
      </w:pPr>
    </w:p>
    <w:p w:rsidR="003D346D" w:rsidRDefault="003D346D" w:rsidP="001D514B">
      <w:pPr>
        <w:jc w:val="both"/>
      </w:pPr>
    </w:p>
    <w:p w:rsidR="003D346D" w:rsidRDefault="003D346D" w:rsidP="001D514B">
      <w:pPr>
        <w:jc w:val="both"/>
      </w:pPr>
      <w:r w:rsidRPr="00A521D0">
        <w:rPr>
          <w:b/>
        </w:rPr>
        <w:t>NB</w:t>
      </w:r>
      <w:r>
        <w:t>: To save a PDF file for a SolidWorks drawing, follow these steps:</w:t>
      </w:r>
    </w:p>
    <w:p w:rsidR="003D346D" w:rsidRDefault="003D346D" w:rsidP="001D514B">
      <w:pPr>
        <w:numPr>
          <w:ilvl w:val="0"/>
          <w:numId w:val="225"/>
          <w:numberingChange w:id="30" w:author="UGS" w:date="2008-01-07T13:49:00Z" w:original=""/>
        </w:numPr>
        <w:jc w:val="both"/>
      </w:pPr>
      <w:r>
        <w:t>Open the drawing into SolidWorks</w:t>
      </w:r>
    </w:p>
    <w:p w:rsidR="003D346D" w:rsidRDefault="003D346D" w:rsidP="001D514B">
      <w:pPr>
        <w:numPr>
          <w:ilvl w:val="0"/>
          <w:numId w:val="225"/>
          <w:numberingChange w:id="31" w:author="UGS" w:date="2008-01-07T13:49:00Z" w:original=""/>
        </w:numPr>
        <w:jc w:val="both"/>
      </w:pPr>
      <w:r>
        <w:t>Save it to Teamcenter (if not already saved) (it will get the correct Teamcenter file name)</w:t>
      </w:r>
    </w:p>
    <w:p w:rsidR="003D346D" w:rsidRDefault="003D346D" w:rsidP="001D514B">
      <w:pPr>
        <w:numPr>
          <w:ilvl w:val="0"/>
          <w:numId w:val="225"/>
          <w:numberingChange w:id="32" w:author="UGS" w:date="2008-01-07T13:49:00Z" w:original=""/>
        </w:numPr>
        <w:jc w:val="both"/>
      </w:pPr>
      <w:r>
        <w:t>Then in SolidWorks, select :</w:t>
      </w:r>
    </w:p>
    <w:p w:rsidR="003D346D" w:rsidRDefault="003D346D" w:rsidP="001D514B">
      <w:pPr>
        <w:numPr>
          <w:ilvl w:val="1"/>
          <w:numId w:val="225"/>
          <w:numberingChange w:id="33" w:author="UGS" w:date="2008-01-07T13:49:00Z" w:original="o"/>
        </w:numPr>
        <w:jc w:val="both"/>
      </w:pPr>
      <w:r>
        <w:t>Save As (don’t use Print !)</w:t>
      </w:r>
    </w:p>
    <w:p w:rsidR="003D346D" w:rsidRDefault="003D346D" w:rsidP="001D514B">
      <w:pPr>
        <w:numPr>
          <w:ilvl w:val="1"/>
          <w:numId w:val="225"/>
          <w:numberingChange w:id="34" w:author="UGS" w:date="2008-01-07T13:49:00Z" w:original="o"/>
        </w:numPr>
        <w:jc w:val="both"/>
      </w:pPr>
      <w:r>
        <w:t>PDF</w:t>
      </w:r>
    </w:p>
    <w:p w:rsidR="003D346D" w:rsidRDefault="003D346D" w:rsidP="001D514B">
      <w:pPr>
        <w:numPr>
          <w:ilvl w:val="1"/>
          <w:numId w:val="225"/>
          <w:numberingChange w:id="35" w:author="UGS" w:date="2008-01-07T13:49:00Z" w:original="o"/>
        </w:numPr>
        <w:jc w:val="both"/>
      </w:pPr>
      <w:r>
        <w:t>Accept the name</w:t>
      </w:r>
    </w:p>
    <w:p w:rsidR="003D346D" w:rsidRDefault="003D346D" w:rsidP="001D514B">
      <w:pPr>
        <w:numPr>
          <w:ilvl w:val="1"/>
          <w:numId w:val="225"/>
          <w:numberingChange w:id="36" w:author="UGS" w:date="2008-01-07T13:49:00Z" w:original="o"/>
        </w:numPr>
        <w:jc w:val="both"/>
      </w:pPr>
      <w:r>
        <w:t>Done</w:t>
      </w:r>
    </w:p>
    <w:p w:rsidR="003D346D" w:rsidRDefault="003D346D" w:rsidP="001D514B">
      <w:pPr>
        <w:numPr>
          <w:ilvl w:val="1"/>
          <w:numId w:val="225"/>
          <w:numberingChange w:id="37" w:author="UGS" w:date="2008-01-07T13:49:00Z" w:original="o"/>
        </w:numPr>
        <w:jc w:val="both"/>
      </w:pPr>
      <w:r>
        <w:t>Save again the drawing into Teamcenter… the PDF file will be automatically saved under the same item rev.</w:t>
      </w:r>
    </w:p>
    <w:p w:rsidR="003D346D" w:rsidRDefault="003D346D" w:rsidP="001D514B">
      <w:pPr>
        <w:ind w:left="1440"/>
        <w:jc w:val="both"/>
      </w:pPr>
    </w:p>
    <w:p w:rsidR="003D346D" w:rsidRDefault="003D346D" w:rsidP="001D514B">
      <w:pPr>
        <w:jc w:val="both"/>
      </w:pPr>
      <w:r w:rsidRPr="00A521D0">
        <w:rPr>
          <w:b/>
        </w:rPr>
        <w:t>NB</w:t>
      </w:r>
      <w:r>
        <w:t>: with the default setting, the JT files for each part within an assembly are not saved into Teamcenter</w:t>
      </w:r>
    </w:p>
    <w:p w:rsidR="003D346D" w:rsidRDefault="003D346D" w:rsidP="00110A12">
      <w:pPr>
        <w:pStyle w:val="Heading2"/>
        <w:numPr>
          <w:ilvl w:val="1"/>
          <w:numId w:val="5"/>
          <w:numberingChange w:id="38" w:author="UGS" w:date="2008-01-07T13:49:00Z" w:original="%1:1:0:.%2:4:0:."/>
        </w:numPr>
      </w:pPr>
      <w:bookmarkStart w:id="39" w:name="_Toc187453282"/>
      <w:r>
        <w:t>Correct file naming for JT files (prevent characters substitution for JT files)</w:t>
      </w:r>
      <w:bookmarkEnd w:id="39"/>
    </w:p>
    <w:p w:rsidR="003D346D" w:rsidRDefault="003D346D" w:rsidP="001D514B">
      <w:pPr>
        <w:jc w:val="both"/>
      </w:pPr>
      <w:r>
        <w:t xml:space="preserve">In some cases, the JT translator substitutes characters in the JT file name. Unfortunately, it prevents Teamcenter to save the JT files into Teamcenter (JT file name does not match any longer the SolidWorks file name); For example, a SolidWorks file with Teamcenter  ID containing “-“  character will be change: “PART-12345.jt” will become “PART_12345.jt” ; </w:t>
      </w:r>
    </w:p>
    <w:p w:rsidR="003D346D" w:rsidRDefault="003D346D" w:rsidP="003B56CA"/>
    <w:p w:rsidR="003D346D" w:rsidRDefault="003D346D" w:rsidP="001D514B">
      <w:pPr>
        <w:jc w:val="both"/>
      </w:pPr>
      <w:r>
        <w:t xml:space="preserve">To prevent characters substitution during the JT translation, set </w:t>
      </w:r>
      <w:r>
        <w:rPr>
          <w:color w:val="000000"/>
        </w:rPr>
        <w:t xml:space="preserve"> "</w:t>
      </w:r>
      <w:r w:rsidRPr="001D514B">
        <w:rPr>
          <w:b/>
          <w:color w:val="000000"/>
        </w:rPr>
        <w:t>autoNameSanitize</w:t>
      </w:r>
      <w:r>
        <w:rPr>
          <w:color w:val="000000"/>
        </w:rPr>
        <w:t>" set to "</w:t>
      </w:r>
      <w:r w:rsidRPr="001D514B">
        <w:rPr>
          <w:b/>
          <w:color w:val="000000"/>
        </w:rPr>
        <w:t>false</w:t>
      </w:r>
      <w:r>
        <w:rPr>
          <w:color w:val="000000"/>
        </w:rPr>
        <w:t xml:space="preserve">" in the </w:t>
      </w:r>
      <w:r>
        <w:t xml:space="preserve">tessSW.config, located in your translator/etc directory: (for example C:\swtojt\etc) </w:t>
      </w:r>
    </w:p>
    <w:p w:rsidR="003D346D" w:rsidRDefault="003D346D" w:rsidP="003B56CA">
      <w:pPr>
        <w:rPr>
          <w:rFonts w:ascii="Tahoma" w:hAnsi="Tahoma" w:cs="Tahoma"/>
          <w:sz w:val="20"/>
          <w:szCs w:val="20"/>
        </w:rPr>
      </w:pP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version "EAITranslator" 1.0.0 "EAITranslator"</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EAITranslator {</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OutputDirectory = "./"</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CommonPartsPath = ""</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chordalOption = "ABSOLUTE"</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structureOption = "</w:t>
      </w:r>
      <w:r w:rsidRPr="00C06C5B">
        <w:rPr>
          <w:rFonts w:ascii="Consolas" w:hAnsi="Consolas" w:cs="Courier New"/>
          <w:b/>
          <w:sz w:val="20"/>
        </w:rPr>
        <w:t>FULL_SHATTER</w:t>
      </w:r>
      <w:r w:rsidRPr="00C06C5B">
        <w:rPr>
          <w:rFonts w:ascii="Consolas" w:hAnsi="Consolas" w:cs="Courier New"/>
          <w:b/>
          <w:sz w:val="20"/>
          <w:szCs w:val="20"/>
        </w:rPr>
        <w:t>"</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writeWhichFiles = "ALL"</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pmiOption = "NONE"</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partMonitor = false</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compression = true</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triStripOpt = false</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seamSewing = false</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seamSewingTol = 0.001</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includeBrep = true</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brepPrecision = "DOUBLE"</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xml:space="preserve">  </w:t>
      </w:r>
      <w:r w:rsidRPr="00C06C5B">
        <w:rPr>
          <w:rFonts w:ascii="Consolas" w:hAnsi="Consolas" w:cs="Courier New"/>
          <w:b/>
          <w:sz w:val="20"/>
          <w:szCs w:val="20"/>
          <w:highlight w:val="yellow"/>
        </w:rPr>
        <w:t xml:space="preserve">autoNameSanitize = </w:t>
      </w:r>
      <w:r w:rsidRPr="00C06C5B">
        <w:rPr>
          <w:rFonts w:ascii="Consolas" w:hAnsi="Consolas" w:cs="Courier New"/>
          <w:b/>
          <w:bCs/>
          <w:sz w:val="20"/>
          <w:szCs w:val="20"/>
          <w:highlight w:val="yellow"/>
        </w:rPr>
        <w:t>false</w:t>
      </w:r>
    </w:p>
    <w:p w:rsidR="003D346D" w:rsidRPr="00C06C5B" w:rsidRDefault="003D346D" w:rsidP="00C06C5B">
      <w:pPr>
        <w:ind w:left="720"/>
        <w:rPr>
          <w:rFonts w:ascii="Consolas" w:hAnsi="Consolas" w:cs="Courier New"/>
          <w:b/>
          <w:sz w:val="20"/>
          <w:szCs w:val="20"/>
        </w:rPr>
      </w:pPr>
      <w:r w:rsidRPr="00C06C5B">
        <w:rPr>
          <w:rFonts w:ascii="Consolas" w:hAnsi="Consolas" w:cs="Courier New"/>
          <w:b/>
          <w:sz w:val="20"/>
          <w:szCs w:val="20"/>
        </w:rPr>
        <w:t>  deleteUnusedParts = false</w:t>
      </w:r>
    </w:p>
    <w:p w:rsidR="003D346D" w:rsidRDefault="003D346D" w:rsidP="00C06C5B">
      <w:pPr>
        <w:ind w:left="720" w:firstLine="360"/>
        <w:rPr>
          <w:rFonts w:ascii="Consolas" w:hAnsi="Consolas" w:cs="Courier New"/>
          <w:b/>
          <w:sz w:val="20"/>
          <w:szCs w:val="20"/>
        </w:rPr>
      </w:pPr>
      <w:r w:rsidRPr="00C06C5B">
        <w:rPr>
          <w:rFonts w:ascii="Consolas" w:hAnsi="Consolas" w:cs="Courier New"/>
          <w:b/>
          <w:sz w:val="20"/>
          <w:szCs w:val="20"/>
        </w:rPr>
        <w:t>…..</w:t>
      </w:r>
    </w:p>
    <w:p w:rsidR="003D346D" w:rsidRDefault="003D346D" w:rsidP="003F04F8">
      <w:pPr>
        <w:ind w:left="720" w:firstLine="360"/>
        <w:rPr>
          <w:rFonts w:ascii="Consolas" w:hAnsi="Consolas" w:cs="Courier New"/>
          <w:b/>
          <w:sz w:val="20"/>
          <w:szCs w:val="20"/>
        </w:rPr>
      </w:pPr>
    </w:p>
    <w:p w:rsidR="003D346D" w:rsidRDefault="003D346D" w:rsidP="003F04F8">
      <w:pPr>
        <w:ind w:left="720" w:firstLine="360"/>
        <w:rPr>
          <w:rFonts w:ascii="Consolas" w:hAnsi="Consolas" w:cs="Courier New"/>
          <w:b/>
          <w:sz w:val="20"/>
          <w:szCs w:val="20"/>
        </w:rPr>
      </w:pPr>
    </w:p>
    <w:p w:rsidR="003D346D" w:rsidRDefault="003D346D" w:rsidP="009440C2">
      <w:pPr>
        <w:jc w:val="both"/>
        <w:rPr>
          <w:ins w:id="40" w:author="UGS" w:date="2008-01-07T14:03:00Z"/>
        </w:rPr>
      </w:pPr>
      <w:r w:rsidRPr="00A521D0">
        <w:rPr>
          <w:b/>
        </w:rPr>
        <w:t>NB</w:t>
      </w:r>
      <w:r>
        <w:t>: the default setting leads to characters substitutions (when file name contains “-“ for example) , which leads to issues.</w:t>
      </w:r>
    </w:p>
    <w:p w:rsidR="003D346D" w:rsidRDefault="003D346D" w:rsidP="009440C2">
      <w:pPr>
        <w:numPr>
          <w:ins w:id="41" w:author="UGS" w:date="2008-01-07T14:03:00Z"/>
        </w:numPr>
        <w:jc w:val="both"/>
      </w:pPr>
      <w:ins w:id="42" w:author="UGS" w:date="2008-01-07T14:03:00Z">
        <w:r>
          <w:t>Another translator default issue</w:t>
        </w:r>
      </w:ins>
    </w:p>
    <w:p w:rsidR="003D346D" w:rsidRDefault="003D346D" w:rsidP="003F04F8">
      <w:pPr>
        <w:ind w:left="720" w:firstLine="360"/>
        <w:rPr>
          <w:rFonts w:ascii="Consolas" w:hAnsi="Consolas" w:cs="Courier New"/>
          <w:b/>
          <w:sz w:val="20"/>
          <w:szCs w:val="20"/>
        </w:rPr>
      </w:pPr>
    </w:p>
    <w:p w:rsidR="003D346D" w:rsidRDefault="003D346D" w:rsidP="003F04F8">
      <w:pPr>
        <w:pStyle w:val="Heading2"/>
        <w:numPr>
          <w:ilvl w:val="1"/>
          <w:numId w:val="5"/>
          <w:numberingChange w:id="43" w:author="UGS" w:date="2008-01-07T13:49:00Z" w:original="%1:1:0:.%2:5:0:."/>
        </w:numPr>
      </w:pPr>
      <w:bookmarkStart w:id="44" w:name="_Toc187453283"/>
      <w:r>
        <w:t>Trouble shooting: “_csi_sw.dll cannot be loaded”</w:t>
      </w:r>
      <w:bookmarkEnd w:id="44"/>
    </w:p>
    <w:p w:rsidR="003D346D" w:rsidRDefault="003D346D" w:rsidP="003F04F8">
      <w:pPr>
        <w:spacing w:line="164" w:lineRule="atLeast"/>
        <w:rPr>
          <w:rFonts w:ascii="Consolas" w:hAnsi="Consolas"/>
          <w:color w:val="000000"/>
        </w:rPr>
      </w:pPr>
    </w:p>
    <w:p w:rsidR="003D346D" w:rsidRDefault="003D346D" w:rsidP="003F04F8">
      <w:pPr>
        <w:jc w:val="both"/>
        <w:rPr>
          <w:color w:val="000000"/>
        </w:rPr>
      </w:pPr>
      <w:r w:rsidRPr="00C06C5B">
        <w:rPr>
          <w:color w:val="000000"/>
        </w:rPr>
        <w:t xml:space="preserve">If you have the following error when launching swim, remember that Microsoft Visual C++ 2005 Redistributable Package </w:t>
      </w:r>
      <w:r w:rsidRPr="00C06C5B">
        <w:rPr>
          <w:bCs/>
          <w:color w:val="000000"/>
          <w:u w:val="single"/>
        </w:rPr>
        <w:t>SP1</w:t>
      </w:r>
      <w:r w:rsidRPr="00C06C5B">
        <w:rPr>
          <w:color w:val="000000"/>
        </w:rPr>
        <w:t xml:space="preserve"> is required on each client for the JT translator and Swim </w:t>
      </w:r>
      <w:r>
        <w:rPr>
          <w:color w:val="000000"/>
        </w:rPr>
        <w:t>; This information is valid for the JT translator v7.0 (Dec 2007); Check in the documentation for different releases.</w:t>
      </w:r>
    </w:p>
    <w:p w:rsidR="003D346D" w:rsidRDefault="003D346D" w:rsidP="009440C2">
      <w:pPr>
        <w:pStyle w:val="Heading2"/>
        <w:ind w:left="180"/>
      </w:pPr>
      <w:r>
        <w:t xml:space="preserve">   </w:t>
      </w:r>
      <w:bookmarkStart w:id="45" w:name="_Toc187453284"/>
      <w:r>
        <w:t xml:space="preserve">1.6 </w:t>
      </w:r>
      <w:r>
        <w:tab/>
        <w:t>Attribute mapping</w:t>
      </w:r>
      <w:bookmarkEnd w:id="45"/>
    </w:p>
    <w:p w:rsidR="003D346D" w:rsidRDefault="003D346D" w:rsidP="009440C2">
      <w:pPr>
        <w:spacing w:line="164" w:lineRule="atLeast"/>
        <w:rPr>
          <w:rFonts w:ascii="Consolas" w:hAnsi="Consolas"/>
          <w:color w:val="000000"/>
        </w:rPr>
      </w:pPr>
    </w:p>
    <w:p w:rsidR="003D346D" w:rsidRDefault="003D346D" w:rsidP="009440C2">
      <w:pPr>
        <w:jc w:val="both"/>
        <w:rPr>
          <w:color w:val="000000"/>
        </w:rPr>
      </w:pPr>
      <w:r>
        <w:rPr>
          <w:color w:val="000000"/>
        </w:rPr>
        <w:t xml:space="preserve">You will find an example of aattribute mapping between Teamcenter and SolidWorks below: </w:t>
      </w:r>
    </w:p>
    <w:p w:rsidR="003D346D" w:rsidRDefault="003D346D" w:rsidP="003F04F8">
      <w:pPr>
        <w:jc w:val="both"/>
        <w:rPr>
          <w:color w:val="000000"/>
        </w:rPr>
      </w:pPr>
    </w:p>
    <w:p w:rsidR="003D346D" w:rsidRPr="009440C2" w:rsidRDefault="003D346D" w:rsidP="009440C2">
      <w:pPr>
        <w:jc w:val="both"/>
        <w:rPr>
          <w:rFonts w:ascii="Consolas" w:hAnsi="Consolas"/>
          <w:b/>
          <w:color w:val="000000"/>
          <w:sz w:val="20"/>
          <w:szCs w:val="20"/>
          <w:lang w:val="fr-FR"/>
        </w:rPr>
      </w:pPr>
      <w:r w:rsidRPr="009440C2">
        <w:rPr>
          <w:rFonts w:ascii="Consolas" w:hAnsi="Consolas"/>
          <w:b/>
          <w:color w:val="000000"/>
          <w:sz w:val="20"/>
          <w:szCs w:val="20"/>
          <w:lang w:val="fr-FR"/>
        </w:rPr>
        <w:t xml:space="preserve">   &lt;attribute_map cad_type="sldprt"&gt;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lang w:val="fr-FR"/>
        </w:rPr>
        <w:t xml:space="preserve">        </w:t>
      </w:r>
      <w:r w:rsidRPr="009440C2">
        <w:rPr>
          <w:rFonts w:ascii="Consolas" w:hAnsi="Consolas"/>
          <w:b/>
          <w:color w:val="000000"/>
          <w:sz w:val="20"/>
          <w:szCs w:val="20"/>
        </w:rPr>
        <w:t>&lt;attribute&gt;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&lt;cad_name value="DB_PART_NO"/&gt;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&lt;pdm_name value="Item.item_id"/&gt;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&lt;missing_attribute_action value="create"/&gt;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&lt;prompt value="conditional"/&gt;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&lt;direction value="pdmtocad"/&gt;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&lt;cad_name value="DB_PART_REV"/&gt;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&lt;pdm_name value="Item.item_revision_id"/&gt;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&lt;missing_attribute_action value="create"/&gt;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&lt;prompt value="conditional"/&gt;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&lt;direction value="pdmtocad"/&gt;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&lt;cad_name value="DB_PART_DESCRIPTION"/&gt;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&lt;pdm_name value="Item.object_desc"/&gt;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&lt;missing_attribute_action value="create"/&gt;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&lt;prompt value="conditional"/&gt;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&lt;direction value="cadtopdm"/&gt;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&lt;cad_name value="DB_PART_NAME"/&gt;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&lt;pdm_name value="Item.object_name"/&gt;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&lt;missing_attribute_action value="create"/&gt;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&lt;prompt value="conditional"/&gt;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&lt;direction value="pdmtocad"/&gt;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&lt;cad_name value="Creator"/&gt;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&lt;pdm_name value="Item.owning_user"/&gt;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&lt;missing_attribute_action value="create"/&gt;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&lt;prompt value="conditional"/&gt;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&lt;direction value="pdmtocad"/&gt;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&lt;cad_name value="DrawnDate"/&gt;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&lt;pdm_name value="Item.creation_date"/&gt;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&lt;missing_attribute_action value="create"/&gt;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&lt;prompt value="conditional"/&gt;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&lt;direction value="pdmtocad"/&gt;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&lt;/attribute_map&gt;</w:t>
      </w:r>
    </w:p>
    <w:p w:rsidR="003D346D" w:rsidRPr="009440C2" w:rsidRDefault="003D346D" w:rsidP="009440C2">
      <w:pPr>
        <w:jc w:val="both"/>
        <w:rPr>
          <w:rFonts w:ascii="Consolas" w:hAnsi="Consolas"/>
          <w:b/>
          <w:color w:val="000000"/>
          <w:sz w:val="20"/>
          <w:szCs w:val="20"/>
          <w:lang w:val="fr-FR"/>
        </w:rPr>
      </w:pPr>
      <w:r w:rsidRPr="009440C2">
        <w:rPr>
          <w:rFonts w:ascii="Consolas" w:hAnsi="Consolas"/>
          <w:b/>
          <w:color w:val="000000"/>
          <w:sz w:val="20"/>
          <w:szCs w:val="20"/>
          <w:lang w:val="fr-FR"/>
        </w:rPr>
        <w:t xml:space="preserve">    &lt;attribute_map cad_type="sldasm"&gt;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lang w:val="fr-FR"/>
        </w:rPr>
        <w:t xml:space="preserve">        </w:t>
      </w:r>
      <w:r w:rsidRPr="009440C2">
        <w:rPr>
          <w:rFonts w:ascii="Consolas" w:hAnsi="Consolas"/>
          <w:b/>
          <w:color w:val="000000"/>
          <w:sz w:val="20"/>
          <w:szCs w:val="20"/>
        </w:rPr>
        <w:t>&lt;attribute&gt;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&lt;cad_name value="DB_PART_NO"/&gt;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&lt;pdm_name value="Item.item_id"/&gt;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&lt;missing_attribute_action value="create"/&gt;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&lt;prompt value="conditional"/&gt;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&lt;direction value="pdmtocad"/&gt;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&lt;cad_name value="DB_PART_REVISION"/&gt;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&lt;pdm_name value="Item.item_revision_id"/&gt;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&lt;missing_attribute_action value="create"/&gt;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&lt;prompt value="conditional"/&gt;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&lt;direction value="pdmtocad"/&gt;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&lt;cad_name value="DB_PART_DESCRIPTION"/&gt;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&lt;pdm_name value="Item.object_desc"/&gt;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&lt;missing_attribute_action value="create"/&gt;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&lt;prompt value="conditional"/&gt;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&lt;direction value="cadtopdm"/&gt;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&lt;cad_name value="DB_PART_NAME"/&gt;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&lt;pdm_name value="Item.object_name"/&gt;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&lt;missing_attribute_action value="create"/&gt;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&lt;prompt value="conditional"/&gt;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&lt;direction value="pdmtocad"/&gt;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&lt;cad_name value="Creator"/&gt;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&lt;pdm_name value="Item.owning_user"/&gt;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&lt;missing_attribute_action value="create"/&gt;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&lt;prompt value="conditional"/&gt;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&lt;direction value="pdmtocad"/&gt;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&lt;cad_name value="DrawnDate"/&gt;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&lt;pdm_name value="Item.creation_date"/&gt;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&lt;missing_attribute_action value="create"/&gt;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&lt;prompt value="conditional"/&gt;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&lt;direction value="pdmtocad"/&gt;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&lt;/attribute&gt;</w:t>
      </w:r>
    </w:p>
    <w:p w:rsidR="003D346D" w:rsidRPr="009440C2" w:rsidRDefault="003D346D" w:rsidP="009440C2">
      <w:pPr>
        <w:jc w:val="both"/>
        <w:rPr>
          <w:rFonts w:ascii="Consolas" w:hAnsi="Consolas"/>
          <w:b/>
          <w:color w:val="000000"/>
          <w:sz w:val="20"/>
          <w:szCs w:val="20"/>
        </w:rPr>
      </w:pPr>
      <w:r w:rsidRPr="009440C2">
        <w:rPr>
          <w:rFonts w:ascii="Consolas" w:hAnsi="Consolas"/>
          <w:b/>
          <w:color w:val="000000"/>
          <w:sz w:val="20"/>
          <w:szCs w:val="20"/>
        </w:rPr>
        <w:t xml:space="preserve">    &lt;/attribute_map&gt;</w:t>
      </w:r>
    </w:p>
    <w:p w:rsidR="003D346D" w:rsidRDefault="003D346D" w:rsidP="003F04F8">
      <w:pPr>
        <w:jc w:val="both"/>
        <w:rPr>
          <w:color w:val="000000"/>
        </w:rPr>
      </w:pPr>
    </w:p>
    <w:p w:rsidR="003D346D" w:rsidRDefault="003D346D" w:rsidP="003F04F8">
      <w:pPr>
        <w:jc w:val="both"/>
        <w:rPr>
          <w:color w:val="000000"/>
        </w:rPr>
      </w:pPr>
    </w:p>
    <w:p w:rsidR="003D346D" w:rsidRDefault="003D346D" w:rsidP="003F04F8">
      <w:pPr>
        <w:jc w:val="both"/>
        <w:rPr>
          <w:color w:val="000000"/>
        </w:rPr>
      </w:pPr>
    </w:p>
    <w:p w:rsidR="003D346D" w:rsidRDefault="003D346D" w:rsidP="003F04F8">
      <w:pPr>
        <w:pStyle w:val="Heading2"/>
        <w:ind w:left="360"/>
      </w:pPr>
      <w:bookmarkStart w:id="46" w:name="_Toc187453285"/>
      <w:r>
        <w:t xml:space="preserve">1.7 </w:t>
      </w:r>
      <w:r>
        <w:tab/>
        <w:t>JT file save for SolidWorks configurations:</w:t>
      </w:r>
      <w:r w:rsidRPr="004734AE">
        <w:t xml:space="preserve"> RenameConfigJT</w:t>
      </w:r>
      <w:r>
        <w:t xml:space="preserve"> macro</w:t>
      </w:r>
      <w:bookmarkEnd w:id="46"/>
      <w:r>
        <w:t xml:space="preserve"> </w:t>
      </w:r>
    </w:p>
    <w:p w:rsidR="003D346D" w:rsidRDefault="003D346D" w:rsidP="003F04F8">
      <w:pPr>
        <w:spacing w:line="164" w:lineRule="atLeast"/>
        <w:rPr>
          <w:rFonts w:ascii="Consolas" w:hAnsi="Consolas"/>
          <w:color w:val="000000"/>
        </w:rPr>
      </w:pPr>
    </w:p>
    <w:p w:rsidR="003D346D" w:rsidRDefault="003D346D" w:rsidP="00C13EEE">
      <w:pPr>
        <w:jc w:val="both"/>
        <w:rPr>
          <w:rStyle w:val="Strong"/>
          <w:rFonts w:ascii="Arial" w:hAnsi="Arial" w:cs="Arial"/>
          <w:b w:val="0"/>
          <w:color w:val="000000"/>
          <w:sz w:val="20"/>
          <w:szCs w:val="20"/>
          <w:lang w:val="sv-SE"/>
        </w:rPr>
      </w:pPr>
      <w:r w:rsidRPr="007552D9">
        <w:rPr>
          <w:rStyle w:val="Strong"/>
          <w:rFonts w:ascii="Arial" w:hAnsi="Arial" w:cs="Arial"/>
          <w:b w:val="0"/>
          <w:color w:val="000000"/>
          <w:sz w:val="20"/>
          <w:szCs w:val="20"/>
          <w:lang w:val="sv-SE"/>
        </w:rPr>
        <w:t>(author: C Mazeau, Siemens PLM Software Spain)</w:t>
      </w:r>
    </w:p>
    <w:p w:rsidR="003D346D" w:rsidRPr="007552D9" w:rsidRDefault="003D346D" w:rsidP="00C13EEE">
      <w:pPr>
        <w:jc w:val="both"/>
        <w:rPr>
          <w:rStyle w:val="Strong"/>
          <w:rFonts w:ascii="Arial" w:hAnsi="Arial" w:cs="Arial"/>
          <w:b w:val="0"/>
          <w:color w:val="000000"/>
          <w:sz w:val="20"/>
          <w:szCs w:val="20"/>
          <w:lang w:val="sv-SE"/>
        </w:rPr>
      </w:pPr>
      <w:r>
        <w:rPr>
          <w:rStyle w:val="Strong"/>
          <w:rFonts w:ascii="Arial" w:hAnsi="Arial" w:cs="Arial"/>
          <w:b w:val="0"/>
          <w:color w:val="000000"/>
          <w:sz w:val="20"/>
          <w:szCs w:val="20"/>
          <w:lang w:val="sv-SE"/>
        </w:rPr>
        <w:t>NB: The macro is unsupported !</w:t>
      </w:r>
    </w:p>
    <w:p w:rsidR="003D346D" w:rsidRPr="00C13EEE" w:rsidRDefault="003D346D" w:rsidP="00C13EEE">
      <w:pPr>
        <w:jc w:val="both"/>
        <w:rPr>
          <w:color w:val="000000"/>
          <w:lang w:val="sv-SE"/>
        </w:rPr>
      </w:pPr>
      <w:r w:rsidRPr="00C13EEE">
        <w:rPr>
          <w:rStyle w:val="Strong"/>
          <w:rFonts w:ascii="Arial" w:hAnsi="Arial" w:cs="Arial"/>
          <w:color w:val="000000"/>
          <w:sz w:val="20"/>
          <w:szCs w:val="20"/>
          <w:lang w:val="sv-SE"/>
        </w:rPr>
        <w:t>SWIM behaviour with configuration</w:t>
      </w:r>
    </w:p>
    <w:p w:rsidR="003D346D" w:rsidRDefault="003D346D" w:rsidP="00C13EEE">
      <w:pPr>
        <w:jc w:val="both"/>
        <w:rPr>
          <w:rFonts w:ascii="Arial" w:hAnsi="Arial" w:cs="Arial"/>
          <w:color w:val="000000"/>
          <w:sz w:val="20"/>
          <w:szCs w:val="20"/>
          <w:lang w:val="sv-SE"/>
        </w:rPr>
      </w:pPr>
      <w:r w:rsidRPr="00C13EEE">
        <w:rPr>
          <w:rFonts w:ascii="Arial" w:hAnsi="Arial" w:cs="Arial"/>
          <w:color w:val="000000"/>
          <w:sz w:val="20"/>
          <w:szCs w:val="20"/>
          <w:lang w:val="sv-SE"/>
        </w:rPr>
        <w:t>By default, SWIM only generate one item for the document (father) and all the configuration, but you can configure SWIM so that it generates different items for each configuration and for the document (father).</w:t>
      </w:r>
      <w:r>
        <w:rPr>
          <w:rFonts w:ascii="Arial" w:hAnsi="Arial" w:cs="Arial"/>
          <w:color w:val="000000"/>
          <w:sz w:val="20"/>
          <w:szCs w:val="20"/>
          <w:lang w:val="sv-SE"/>
        </w:rPr>
        <w:t xml:space="preserve"> This is probably the best configuration, </w:t>
      </w:r>
      <w:r w:rsidRPr="00C13EEE">
        <w:rPr>
          <w:rFonts w:ascii="Arial" w:hAnsi="Arial" w:cs="Arial"/>
          <w:color w:val="000000"/>
          <w:sz w:val="20"/>
          <w:szCs w:val="20"/>
          <w:lang w:val="sv-SE"/>
        </w:rPr>
        <w:t xml:space="preserve">because on the other way the BOM is never correct </w:t>
      </w:r>
      <w:r>
        <w:rPr>
          <w:rFonts w:ascii="Arial" w:hAnsi="Arial" w:cs="Arial"/>
          <w:color w:val="000000"/>
          <w:sz w:val="20"/>
          <w:szCs w:val="20"/>
          <w:lang w:val="sv-SE"/>
        </w:rPr>
        <w:t xml:space="preserve">(for different assembly configurations) </w:t>
      </w:r>
      <w:r w:rsidRPr="00C13EEE">
        <w:rPr>
          <w:rFonts w:ascii="Arial" w:hAnsi="Arial" w:cs="Arial"/>
          <w:color w:val="000000"/>
          <w:sz w:val="20"/>
          <w:szCs w:val="20"/>
          <w:lang w:val="sv-SE"/>
        </w:rPr>
        <w:t xml:space="preserve">and you cannot have the JT file for each component / </w:t>
      </w:r>
      <w:r>
        <w:rPr>
          <w:rFonts w:ascii="Arial" w:hAnsi="Arial" w:cs="Arial"/>
          <w:color w:val="000000"/>
          <w:sz w:val="20"/>
          <w:szCs w:val="20"/>
          <w:lang w:val="sv-SE"/>
        </w:rPr>
        <w:t>assemblies.</w:t>
      </w:r>
    </w:p>
    <w:p w:rsidR="003D346D" w:rsidRPr="00C13EEE" w:rsidRDefault="003D346D" w:rsidP="00C13EEE">
      <w:pPr>
        <w:jc w:val="both"/>
        <w:rPr>
          <w:color w:val="000000"/>
          <w:lang w:val="sv-SE"/>
        </w:rPr>
      </w:pPr>
    </w:p>
    <w:p w:rsidR="003D346D" w:rsidRPr="00C13EEE" w:rsidRDefault="003D346D" w:rsidP="00C13EEE">
      <w:pPr>
        <w:jc w:val="both"/>
        <w:rPr>
          <w:color w:val="000000"/>
          <w:lang w:val="sv-SE"/>
        </w:rPr>
      </w:pPr>
      <w:r w:rsidRPr="00C13EEE">
        <w:rPr>
          <w:rFonts w:ascii="Arial" w:hAnsi="Arial" w:cs="Arial"/>
          <w:color w:val="000000"/>
          <w:sz w:val="20"/>
          <w:szCs w:val="20"/>
          <w:lang w:val="sv-SE"/>
        </w:rPr>
        <w:t xml:space="preserve">You have to change </w:t>
      </w:r>
      <w:r>
        <w:rPr>
          <w:rFonts w:ascii="Arial" w:hAnsi="Arial" w:cs="Arial"/>
          <w:color w:val="000000"/>
          <w:sz w:val="20"/>
          <w:szCs w:val="20"/>
          <w:lang w:val="sv-SE"/>
        </w:rPr>
        <w:t xml:space="preserve">the following </w:t>
      </w:r>
      <w:r w:rsidRPr="00C13EEE">
        <w:rPr>
          <w:rFonts w:ascii="Arial" w:hAnsi="Arial" w:cs="Arial"/>
          <w:color w:val="000000"/>
          <w:sz w:val="20"/>
          <w:szCs w:val="20"/>
          <w:lang w:val="sv-SE"/>
        </w:rPr>
        <w:t xml:space="preserve">preferences in </w:t>
      </w:r>
      <w:r w:rsidRPr="00C13EEE">
        <w:rPr>
          <w:rFonts w:ascii="Arial" w:hAnsi="Arial" w:cs="Arial"/>
          <w:b/>
          <w:color w:val="000000"/>
          <w:sz w:val="20"/>
          <w:szCs w:val="20"/>
          <w:lang w:val="sv-SE"/>
        </w:rPr>
        <w:t>swim.properties</w:t>
      </w:r>
    </w:p>
    <w:p w:rsidR="003D346D" w:rsidRPr="00C13EEE" w:rsidRDefault="003D346D" w:rsidP="00C13EEE">
      <w:pPr>
        <w:jc w:val="both"/>
        <w:rPr>
          <w:rFonts w:ascii="Consolas" w:hAnsi="Consolas"/>
          <w:b/>
          <w:color w:val="000000"/>
          <w:lang w:val="sv-SE"/>
        </w:rPr>
      </w:pPr>
      <w:r w:rsidRPr="00C13EEE">
        <w:rPr>
          <w:rFonts w:ascii="Consolas" w:hAnsi="Consolas" w:cs="Arial"/>
          <w:b/>
          <w:color w:val="000000"/>
          <w:sz w:val="20"/>
          <w:szCs w:val="20"/>
          <w:lang w:val="sv-SE"/>
        </w:rPr>
        <w:t>        sw.configurations.default = Multi</w:t>
      </w:r>
    </w:p>
    <w:p w:rsidR="003D346D" w:rsidRDefault="003D346D" w:rsidP="00C13EEE">
      <w:pPr>
        <w:jc w:val="both"/>
        <w:rPr>
          <w:rFonts w:ascii="Consolas" w:hAnsi="Consolas" w:cs="Arial"/>
          <w:b/>
          <w:color w:val="000000"/>
          <w:sz w:val="20"/>
          <w:szCs w:val="20"/>
          <w:lang w:val="sv-SE"/>
        </w:rPr>
      </w:pPr>
      <w:r w:rsidRPr="00C13EEE">
        <w:rPr>
          <w:rFonts w:ascii="Consolas" w:hAnsi="Consolas" w:cs="Arial"/>
          <w:b/>
          <w:color w:val="000000"/>
          <w:sz w:val="20"/>
          <w:szCs w:val="20"/>
          <w:lang w:val="sv-SE"/>
        </w:rPr>
        <w:t xml:space="preserve">        sw.configurations.ignore = </w:t>
      </w:r>
      <w:r>
        <w:rPr>
          <w:rFonts w:ascii="Consolas" w:hAnsi="Consolas" w:cs="Arial"/>
          <w:b/>
          <w:color w:val="000000"/>
          <w:sz w:val="20"/>
          <w:szCs w:val="20"/>
          <w:lang w:val="sv-SE"/>
        </w:rPr>
        <w:t xml:space="preserve">Défaut (for french) </w:t>
      </w:r>
    </w:p>
    <w:p w:rsidR="003D346D" w:rsidRPr="00C13EEE" w:rsidRDefault="003D346D" w:rsidP="00C13EEE">
      <w:pPr>
        <w:ind w:left="2880" w:firstLine="720"/>
        <w:jc w:val="both"/>
        <w:rPr>
          <w:rFonts w:ascii="Consolas" w:hAnsi="Consolas"/>
          <w:b/>
          <w:color w:val="000000"/>
          <w:lang w:val="sv-SE"/>
        </w:rPr>
      </w:pPr>
      <w:r>
        <w:rPr>
          <w:rFonts w:ascii="Consolas" w:hAnsi="Consolas" w:cs="Arial"/>
          <w:b/>
          <w:color w:val="000000"/>
          <w:sz w:val="20"/>
          <w:szCs w:val="20"/>
          <w:lang w:val="sv-SE"/>
        </w:rPr>
        <w:t xml:space="preserve">or </w:t>
      </w:r>
      <w:r w:rsidRPr="00C13EEE">
        <w:rPr>
          <w:rFonts w:ascii="Consolas" w:hAnsi="Consolas" w:cs="Arial"/>
          <w:b/>
          <w:color w:val="000000"/>
          <w:sz w:val="20"/>
          <w:szCs w:val="20"/>
          <w:lang w:val="sv-SE"/>
        </w:rPr>
        <w:t>Predeterminado</w:t>
      </w:r>
      <w:r>
        <w:rPr>
          <w:rFonts w:ascii="Consolas" w:hAnsi="Consolas" w:cs="Arial"/>
          <w:b/>
          <w:color w:val="000000"/>
          <w:sz w:val="20"/>
          <w:szCs w:val="20"/>
          <w:lang w:val="sv-SE"/>
        </w:rPr>
        <w:t xml:space="preserve"> (for Spanish)</w:t>
      </w:r>
    </w:p>
    <w:p w:rsidR="003D346D" w:rsidRPr="00C13EEE" w:rsidRDefault="003D346D" w:rsidP="00C13EEE">
      <w:pPr>
        <w:jc w:val="both"/>
        <w:rPr>
          <w:color w:val="000000"/>
          <w:lang w:val="sv-SE"/>
        </w:rPr>
      </w:pPr>
      <w:r w:rsidRPr="00C13EEE">
        <w:rPr>
          <w:color w:val="000000"/>
          <w:lang w:val="sv-SE"/>
        </w:rPr>
        <w:t> </w:t>
      </w:r>
    </w:p>
    <w:p w:rsidR="003D346D" w:rsidRPr="00C13EEE" w:rsidRDefault="003D346D" w:rsidP="00C13EEE">
      <w:pPr>
        <w:jc w:val="both"/>
        <w:rPr>
          <w:color w:val="000000"/>
          <w:lang w:val="sv-SE"/>
        </w:rPr>
      </w:pPr>
      <w:r w:rsidRPr="00C13EEE">
        <w:rPr>
          <w:rStyle w:val="Strong"/>
          <w:rFonts w:ascii="Arial" w:hAnsi="Arial" w:cs="Arial"/>
          <w:color w:val="000000"/>
          <w:sz w:val="20"/>
          <w:szCs w:val="20"/>
          <w:lang w:val="sv-SE"/>
        </w:rPr>
        <w:t>JT for configuration using the macro</w:t>
      </w:r>
    </w:p>
    <w:p w:rsidR="003D346D" w:rsidRPr="00C13EEE" w:rsidRDefault="003D346D" w:rsidP="00C13EEE">
      <w:pPr>
        <w:jc w:val="both"/>
        <w:rPr>
          <w:color w:val="000000"/>
          <w:lang w:val="sv-SE"/>
        </w:rPr>
      </w:pPr>
      <w:r w:rsidRPr="00C13EEE">
        <w:rPr>
          <w:rFonts w:ascii="Arial" w:hAnsi="Arial" w:cs="Arial"/>
          <w:color w:val="000000"/>
          <w:sz w:val="20"/>
          <w:szCs w:val="20"/>
          <w:lang w:val="sv-SE"/>
        </w:rPr>
        <w:t xml:space="preserve">As you have seen, you have to generate the JT for each configuration manually. If the document (father) name is P0001.sldprt and the configurations names are </w:t>
      </w:r>
      <w:r>
        <w:rPr>
          <w:rFonts w:ascii="Arial" w:hAnsi="Arial" w:cs="Arial"/>
          <w:color w:val="000000"/>
          <w:sz w:val="20"/>
          <w:szCs w:val="20"/>
          <w:lang w:val="sv-SE"/>
        </w:rPr>
        <w:t>”</w:t>
      </w:r>
      <w:r w:rsidRPr="00C13EEE">
        <w:rPr>
          <w:rFonts w:ascii="Arial" w:hAnsi="Arial" w:cs="Arial"/>
          <w:color w:val="000000"/>
          <w:sz w:val="20"/>
          <w:szCs w:val="20"/>
          <w:lang w:val="sv-SE"/>
        </w:rPr>
        <w:t>P0001A</w:t>
      </w:r>
      <w:r>
        <w:rPr>
          <w:rFonts w:ascii="Arial" w:hAnsi="Arial" w:cs="Arial"/>
          <w:color w:val="000000"/>
          <w:sz w:val="20"/>
          <w:szCs w:val="20"/>
          <w:lang w:val="sv-SE"/>
        </w:rPr>
        <w:t>”</w:t>
      </w:r>
      <w:r w:rsidRPr="00C13EEE">
        <w:rPr>
          <w:rFonts w:ascii="Arial" w:hAnsi="Arial" w:cs="Arial"/>
          <w:color w:val="000000"/>
          <w:sz w:val="20"/>
          <w:szCs w:val="20"/>
          <w:lang w:val="sv-SE"/>
        </w:rPr>
        <w:t xml:space="preserve"> and </w:t>
      </w:r>
      <w:r>
        <w:rPr>
          <w:rFonts w:ascii="Arial" w:hAnsi="Arial" w:cs="Arial"/>
          <w:color w:val="000000"/>
          <w:sz w:val="20"/>
          <w:szCs w:val="20"/>
          <w:lang w:val="sv-SE"/>
        </w:rPr>
        <w:t>”</w:t>
      </w:r>
      <w:r w:rsidRPr="00C13EEE">
        <w:rPr>
          <w:rFonts w:ascii="Arial" w:hAnsi="Arial" w:cs="Arial"/>
          <w:color w:val="000000"/>
          <w:sz w:val="20"/>
          <w:szCs w:val="20"/>
          <w:lang w:val="sv-SE"/>
        </w:rPr>
        <w:t>P0001B</w:t>
      </w:r>
      <w:r>
        <w:rPr>
          <w:rFonts w:ascii="Arial" w:hAnsi="Arial" w:cs="Arial"/>
          <w:color w:val="000000"/>
          <w:sz w:val="20"/>
          <w:szCs w:val="20"/>
          <w:lang w:val="sv-SE"/>
        </w:rPr>
        <w:t>”</w:t>
      </w:r>
      <w:r w:rsidRPr="00C13EEE">
        <w:rPr>
          <w:rFonts w:ascii="Arial" w:hAnsi="Arial" w:cs="Arial"/>
          <w:color w:val="000000"/>
          <w:sz w:val="20"/>
          <w:szCs w:val="20"/>
          <w:lang w:val="sv-SE"/>
        </w:rPr>
        <w:t xml:space="preserve"> then the JT files will be </w:t>
      </w:r>
      <w:r>
        <w:rPr>
          <w:rFonts w:ascii="Arial" w:hAnsi="Arial" w:cs="Arial"/>
          <w:color w:val="000000"/>
          <w:sz w:val="20"/>
          <w:szCs w:val="20"/>
          <w:lang w:val="sv-SE"/>
        </w:rPr>
        <w:t>”</w:t>
      </w:r>
      <w:r w:rsidRPr="00C13EEE">
        <w:rPr>
          <w:rFonts w:ascii="Arial" w:hAnsi="Arial" w:cs="Arial"/>
          <w:color w:val="000000"/>
          <w:sz w:val="20"/>
          <w:szCs w:val="20"/>
          <w:lang w:val="sv-SE"/>
        </w:rPr>
        <w:t>P0001_P0001A.jt</w:t>
      </w:r>
      <w:r>
        <w:rPr>
          <w:rFonts w:ascii="Arial" w:hAnsi="Arial" w:cs="Arial"/>
          <w:color w:val="000000"/>
          <w:sz w:val="20"/>
          <w:szCs w:val="20"/>
          <w:lang w:val="sv-SE"/>
        </w:rPr>
        <w:t>”</w:t>
      </w:r>
      <w:r w:rsidRPr="00C13EEE">
        <w:rPr>
          <w:rFonts w:ascii="Arial" w:hAnsi="Arial" w:cs="Arial"/>
          <w:color w:val="000000"/>
          <w:sz w:val="20"/>
          <w:szCs w:val="20"/>
          <w:lang w:val="sv-SE"/>
        </w:rPr>
        <w:t xml:space="preserve"> and </w:t>
      </w:r>
      <w:r>
        <w:rPr>
          <w:rFonts w:ascii="Arial" w:hAnsi="Arial" w:cs="Arial"/>
          <w:color w:val="000000"/>
          <w:sz w:val="20"/>
          <w:szCs w:val="20"/>
          <w:lang w:val="sv-SE"/>
        </w:rPr>
        <w:t>”</w:t>
      </w:r>
      <w:r w:rsidRPr="00C13EEE">
        <w:rPr>
          <w:rFonts w:ascii="Arial" w:hAnsi="Arial" w:cs="Arial"/>
          <w:color w:val="000000"/>
          <w:sz w:val="20"/>
          <w:szCs w:val="20"/>
          <w:lang w:val="sv-SE"/>
        </w:rPr>
        <w:t>P0001_P0001B.jt</w:t>
      </w:r>
      <w:r>
        <w:rPr>
          <w:rFonts w:ascii="Arial" w:hAnsi="Arial" w:cs="Arial"/>
          <w:color w:val="000000"/>
          <w:sz w:val="20"/>
          <w:szCs w:val="20"/>
          <w:lang w:val="sv-SE"/>
        </w:rPr>
        <w:t>”</w:t>
      </w:r>
      <w:r w:rsidRPr="00C13EEE">
        <w:rPr>
          <w:rFonts w:ascii="Arial" w:hAnsi="Arial" w:cs="Arial"/>
          <w:color w:val="000000"/>
          <w:sz w:val="20"/>
          <w:szCs w:val="20"/>
          <w:lang w:val="sv-SE"/>
        </w:rPr>
        <w:t>. I haven</w:t>
      </w:r>
      <w:r>
        <w:rPr>
          <w:rFonts w:ascii="Arial" w:hAnsi="Arial" w:cs="Arial"/>
          <w:color w:val="000000"/>
          <w:sz w:val="20"/>
          <w:szCs w:val="20"/>
          <w:lang w:val="sv-SE"/>
        </w:rPr>
        <w:t>’</w:t>
      </w:r>
      <w:r w:rsidRPr="00C13EEE">
        <w:rPr>
          <w:rFonts w:ascii="Arial" w:hAnsi="Arial" w:cs="Arial"/>
          <w:color w:val="000000"/>
          <w:sz w:val="20"/>
          <w:szCs w:val="20"/>
          <w:lang w:val="sv-SE"/>
        </w:rPr>
        <w:t>t found a way to change that behaviour.</w:t>
      </w:r>
    </w:p>
    <w:p w:rsidR="003D346D" w:rsidRPr="00C13EEE" w:rsidRDefault="003D346D" w:rsidP="00C13EEE">
      <w:pPr>
        <w:jc w:val="both"/>
        <w:rPr>
          <w:color w:val="000000"/>
          <w:lang w:val="sv-SE"/>
        </w:rPr>
      </w:pPr>
      <w:r w:rsidRPr="00C13EEE">
        <w:rPr>
          <w:rFonts w:ascii="Arial" w:hAnsi="Arial" w:cs="Arial"/>
          <w:color w:val="000000"/>
          <w:sz w:val="20"/>
          <w:szCs w:val="20"/>
          <w:lang w:val="sv-SE"/>
        </w:rPr>
        <w:t xml:space="preserve">Note that </w:t>
      </w:r>
      <w:r>
        <w:rPr>
          <w:rFonts w:ascii="Arial" w:hAnsi="Arial" w:cs="Arial"/>
          <w:color w:val="000000"/>
          <w:sz w:val="20"/>
          <w:szCs w:val="20"/>
          <w:lang w:val="sv-SE"/>
        </w:rPr>
        <w:t>”</w:t>
      </w:r>
      <w:r w:rsidRPr="00C13EEE">
        <w:rPr>
          <w:rFonts w:ascii="Arial" w:hAnsi="Arial" w:cs="Arial"/>
          <w:color w:val="000000"/>
          <w:sz w:val="20"/>
          <w:szCs w:val="20"/>
          <w:lang w:val="sv-SE"/>
        </w:rPr>
        <w:t>P0001_Predeterminado</w:t>
      </w:r>
      <w:r>
        <w:rPr>
          <w:rFonts w:ascii="Arial" w:hAnsi="Arial" w:cs="Arial"/>
          <w:color w:val="000000"/>
          <w:sz w:val="20"/>
          <w:szCs w:val="20"/>
          <w:lang w:val="sv-SE"/>
        </w:rPr>
        <w:t>”</w:t>
      </w:r>
      <w:r w:rsidRPr="00C13EEE">
        <w:rPr>
          <w:rFonts w:ascii="Arial" w:hAnsi="Arial" w:cs="Arial"/>
          <w:color w:val="000000"/>
          <w:sz w:val="20"/>
          <w:szCs w:val="20"/>
          <w:lang w:val="sv-SE"/>
        </w:rPr>
        <w:t xml:space="preserve"> is the JT file for the document, as </w:t>
      </w:r>
      <w:r>
        <w:rPr>
          <w:rFonts w:ascii="Arial" w:hAnsi="Arial" w:cs="Arial"/>
          <w:color w:val="000000"/>
          <w:sz w:val="20"/>
          <w:szCs w:val="20"/>
          <w:lang w:val="sv-SE"/>
        </w:rPr>
        <w:t>”</w:t>
      </w:r>
      <w:r w:rsidRPr="00C13EEE">
        <w:rPr>
          <w:rFonts w:ascii="Arial" w:hAnsi="Arial" w:cs="Arial"/>
          <w:color w:val="000000"/>
          <w:sz w:val="20"/>
          <w:szCs w:val="20"/>
          <w:lang w:val="sv-SE"/>
        </w:rPr>
        <w:t>Predeterminado</w:t>
      </w:r>
      <w:r>
        <w:rPr>
          <w:rFonts w:ascii="Arial" w:hAnsi="Arial" w:cs="Arial"/>
          <w:color w:val="000000"/>
          <w:sz w:val="20"/>
          <w:szCs w:val="20"/>
          <w:lang w:val="sv-SE"/>
        </w:rPr>
        <w:t>”</w:t>
      </w:r>
      <w:r w:rsidRPr="00C13EEE">
        <w:rPr>
          <w:rFonts w:ascii="Arial" w:hAnsi="Arial" w:cs="Arial"/>
          <w:color w:val="000000"/>
          <w:sz w:val="20"/>
          <w:szCs w:val="20"/>
          <w:lang w:val="sv-SE"/>
        </w:rPr>
        <w:t xml:space="preserve"> is the default configuration. This JT will be uploaded correctly.</w:t>
      </w:r>
    </w:p>
    <w:p w:rsidR="003D346D" w:rsidRPr="00C13EEE" w:rsidRDefault="003D346D" w:rsidP="00C13EEE">
      <w:pPr>
        <w:jc w:val="both"/>
        <w:rPr>
          <w:color w:val="000000"/>
          <w:lang w:val="sv-SE"/>
        </w:rPr>
      </w:pPr>
      <w:r w:rsidRPr="003973C0">
        <w:rPr>
          <w:rFonts w:ascii="Arial" w:hAnsi="Arial" w:cs="Arial"/>
          <w:noProof/>
          <w:color w:val="000000"/>
          <w:sz w:val="20"/>
          <w:szCs w:val="20"/>
        </w:rPr>
        <w:pict>
          <v:shape id="Picture 5" o:spid="_x0000_i1034" type="#_x0000_t75" alt="cid:156435111@16032007-2116" style="width:157.5pt;height:79.5pt;visibility:visible">
            <v:imagedata r:id="rId15" r:href="rId16"/>
          </v:shape>
        </w:pict>
      </w:r>
    </w:p>
    <w:p w:rsidR="003D346D" w:rsidRPr="00C13EEE" w:rsidRDefault="003D346D" w:rsidP="00C13EEE">
      <w:pPr>
        <w:jc w:val="both"/>
        <w:rPr>
          <w:color w:val="000000"/>
          <w:lang w:val="sv-SE"/>
        </w:rPr>
      </w:pPr>
      <w:r w:rsidRPr="00C13EEE">
        <w:rPr>
          <w:color w:val="000000"/>
          <w:lang w:val="sv-SE"/>
        </w:rPr>
        <w:t> </w:t>
      </w:r>
    </w:p>
    <w:p w:rsidR="003D346D" w:rsidRPr="00C13EEE" w:rsidRDefault="003D346D" w:rsidP="00C13EEE">
      <w:pPr>
        <w:jc w:val="both"/>
        <w:rPr>
          <w:color w:val="000000"/>
          <w:lang w:val="sv-SE"/>
        </w:rPr>
      </w:pPr>
      <w:r>
        <w:rPr>
          <w:rFonts w:ascii="Arial" w:hAnsi="Arial" w:cs="Arial"/>
          <w:color w:val="000000"/>
          <w:sz w:val="20"/>
          <w:szCs w:val="20"/>
          <w:lang w:val="sv-SE"/>
        </w:rPr>
        <w:t>For the purpose of renaming the JT files for the different configuration, a macro has been written; T</w:t>
      </w:r>
      <w:r w:rsidRPr="00C13EEE">
        <w:rPr>
          <w:rFonts w:ascii="Arial" w:hAnsi="Arial" w:cs="Arial"/>
          <w:color w:val="000000"/>
          <w:sz w:val="20"/>
          <w:szCs w:val="20"/>
          <w:lang w:val="sv-SE"/>
        </w:rPr>
        <w:t xml:space="preserve">he user has to run the macro, and the JT files are renamed to </w:t>
      </w:r>
      <w:r>
        <w:rPr>
          <w:rFonts w:ascii="Arial" w:hAnsi="Arial" w:cs="Arial"/>
          <w:color w:val="000000"/>
          <w:sz w:val="20"/>
          <w:szCs w:val="20"/>
          <w:lang w:val="sv-SE"/>
        </w:rPr>
        <w:t>”</w:t>
      </w:r>
      <w:r w:rsidRPr="00C13EEE">
        <w:rPr>
          <w:rFonts w:ascii="Arial" w:hAnsi="Arial" w:cs="Arial"/>
          <w:color w:val="000000"/>
          <w:sz w:val="20"/>
          <w:szCs w:val="20"/>
          <w:lang w:val="sv-SE"/>
        </w:rPr>
        <w:t>P0001A.jt</w:t>
      </w:r>
      <w:r>
        <w:rPr>
          <w:rFonts w:ascii="Arial" w:hAnsi="Arial" w:cs="Arial"/>
          <w:color w:val="000000"/>
          <w:sz w:val="20"/>
          <w:szCs w:val="20"/>
          <w:lang w:val="sv-SE"/>
        </w:rPr>
        <w:t>”</w:t>
      </w:r>
      <w:r w:rsidRPr="00C13EEE">
        <w:rPr>
          <w:rFonts w:ascii="Arial" w:hAnsi="Arial" w:cs="Arial"/>
          <w:color w:val="000000"/>
          <w:sz w:val="20"/>
          <w:szCs w:val="20"/>
          <w:lang w:val="sv-SE"/>
        </w:rPr>
        <w:t xml:space="preserve"> and </w:t>
      </w:r>
      <w:r>
        <w:rPr>
          <w:rFonts w:ascii="Arial" w:hAnsi="Arial" w:cs="Arial"/>
          <w:color w:val="000000"/>
          <w:sz w:val="20"/>
          <w:szCs w:val="20"/>
          <w:lang w:val="sv-SE"/>
        </w:rPr>
        <w:t>”</w:t>
      </w:r>
      <w:r w:rsidRPr="00C13EEE">
        <w:rPr>
          <w:rFonts w:ascii="Arial" w:hAnsi="Arial" w:cs="Arial"/>
          <w:color w:val="000000"/>
          <w:sz w:val="20"/>
          <w:szCs w:val="20"/>
          <w:lang w:val="sv-SE"/>
        </w:rPr>
        <w:t>P0001B.jt</w:t>
      </w:r>
      <w:r>
        <w:rPr>
          <w:rFonts w:ascii="Arial" w:hAnsi="Arial" w:cs="Arial"/>
          <w:color w:val="000000"/>
          <w:sz w:val="20"/>
          <w:szCs w:val="20"/>
          <w:lang w:val="sv-SE"/>
        </w:rPr>
        <w:t>”</w:t>
      </w:r>
      <w:r w:rsidRPr="00C13EEE">
        <w:rPr>
          <w:rFonts w:ascii="Arial" w:hAnsi="Arial" w:cs="Arial"/>
          <w:color w:val="000000"/>
          <w:sz w:val="20"/>
          <w:szCs w:val="20"/>
          <w:lang w:val="sv-SE"/>
        </w:rPr>
        <w:t xml:space="preserve"> because The configuration name is by default the ItemId is TcEng. Then when saving the JT files are uploaded correctly.</w:t>
      </w:r>
    </w:p>
    <w:p w:rsidR="003D346D" w:rsidRPr="00C13EEE" w:rsidRDefault="003D346D" w:rsidP="00C13EEE">
      <w:pPr>
        <w:jc w:val="both"/>
        <w:rPr>
          <w:color w:val="000000"/>
          <w:lang w:val="sv-SE"/>
        </w:rPr>
      </w:pPr>
      <w:r w:rsidRPr="003973C0">
        <w:rPr>
          <w:rFonts w:ascii="Arial" w:hAnsi="Arial" w:cs="Arial"/>
          <w:noProof/>
          <w:color w:val="000000"/>
          <w:sz w:val="20"/>
          <w:szCs w:val="20"/>
        </w:rPr>
        <w:pict>
          <v:shape id="Picture 6" o:spid="_x0000_i1035" type="#_x0000_t75" alt="cid:156435111@16032007-211D" style="width:191.25pt;height:81pt;visibility:visible">
            <v:imagedata r:id="rId17" r:href="rId18"/>
          </v:shape>
        </w:pict>
      </w:r>
    </w:p>
    <w:p w:rsidR="003D346D" w:rsidRDefault="003D346D" w:rsidP="00C13EEE">
      <w:pPr>
        <w:jc w:val="both"/>
        <w:rPr>
          <w:rStyle w:val="Strong"/>
          <w:rFonts w:ascii="Arial" w:hAnsi="Arial" w:cs="Arial"/>
          <w:color w:val="000000"/>
          <w:sz w:val="20"/>
          <w:szCs w:val="20"/>
          <w:lang w:val="sv-SE"/>
        </w:rPr>
      </w:pPr>
      <w:r w:rsidRPr="00C13EEE">
        <w:rPr>
          <w:rStyle w:val="Strong"/>
          <w:rFonts w:ascii="Arial" w:hAnsi="Arial" w:cs="Arial"/>
          <w:color w:val="000000"/>
          <w:sz w:val="20"/>
          <w:szCs w:val="20"/>
          <w:lang w:val="sv-SE"/>
        </w:rPr>
        <w:t>SW Macro</w:t>
      </w:r>
      <w:r>
        <w:rPr>
          <w:rStyle w:val="Strong"/>
          <w:rFonts w:ascii="Arial" w:hAnsi="Arial" w:cs="Arial"/>
          <w:color w:val="000000"/>
          <w:sz w:val="20"/>
          <w:szCs w:val="20"/>
          <w:lang w:val="sv-SE"/>
        </w:rPr>
        <w:t xml:space="preserve"> Macro setup and use </w:t>
      </w:r>
    </w:p>
    <w:p w:rsidR="003D346D" w:rsidRPr="00C13EEE" w:rsidRDefault="003D346D" w:rsidP="00C13EEE">
      <w:pPr>
        <w:jc w:val="both"/>
        <w:rPr>
          <w:color w:val="000000"/>
          <w:lang w:val="sv-SE"/>
        </w:rPr>
      </w:pPr>
      <w:r w:rsidRPr="00C13EEE">
        <w:rPr>
          <w:rFonts w:ascii="Arial" w:hAnsi="Arial" w:cs="Arial"/>
          <w:color w:val="000000"/>
          <w:sz w:val="20"/>
          <w:szCs w:val="20"/>
          <w:lang w:val="sv-SE"/>
        </w:rPr>
        <w:t xml:space="preserve">You have to rename the file .swp_swp </w:t>
      </w:r>
      <w:r w:rsidRPr="00377D79">
        <w:rPr>
          <w:rFonts w:ascii="Arial" w:hAnsi="Arial" w:cs="Arial"/>
          <w:color w:val="000000"/>
          <w:sz w:val="20"/>
          <w:szCs w:val="20"/>
          <w:lang w:val="sv-SE"/>
        </w:rPr>
        <w:sym w:font="Wingdings" w:char="F0E0"/>
      </w:r>
      <w:r w:rsidRPr="00C13EEE">
        <w:rPr>
          <w:rFonts w:ascii="Arial" w:hAnsi="Arial" w:cs="Arial"/>
          <w:color w:val="000000"/>
          <w:sz w:val="20"/>
          <w:szCs w:val="20"/>
          <w:lang w:val="sv-SE"/>
        </w:rPr>
        <w:t xml:space="preserve"> .swp (just to evitate firewall issues)</w:t>
      </w:r>
    </w:p>
    <w:p w:rsidR="003D346D" w:rsidRPr="00C13EEE" w:rsidRDefault="003D346D" w:rsidP="00C13EEE">
      <w:pPr>
        <w:jc w:val="both"/>
        <w:rPr>
          <w:color w:val="000000"/>
          <w:lang w:val="sv-SE"/>
        </w:rPr>
      </w:pPr>
      <w:r w:rsidRPr="00C13EEE">
        <w:rPr>
          <w:rFonts w:ascii="Arial" w:hAnsi="Arial" w:cs="Arial"/>
          <w:color w:val="000000"/>
          <w:sz w:val="20"/>
          <w:szCs w:val="20"/>
          <w:lang w:val="sv-SE"/>
        </w:rPr>
        <w:t>To run the macro in SW: Tools\macro\run</w:t>
      </w:r>
    </w:p>
    <w:p w:rsidR="003D346D" w:rsidRPr="00C13EEE" w:rsidRDefault="003D346D" w:rsidP="00C13EEE">
      <w:pPr>
        <w:jc w:val="both"/>
        <w:rPr>
          <w:color w:val="000000"/>
          <w:lang w:val="sv-SE"/>
        </w:rPr>
      </w:pPr>
      <w:r w:rsidRPr="00C13EEE">
        <w:rPr>
          <w:rFonts w:ascii="Arial" w:hAnsi="Arial" w:cs="Arial"/>
          <w:color w:val="000000"/>
          <w:sz w:val="20"/>
          <w:szCs w:val="20"/>
          <w:lang w:val="sv-SE"/>
        </w:rPr>
        <w:t>You will have to edit the macro first to fit you system: Tools\macro\edit</w:t>
      </w:r>
    </w:p>
    <w:p w:rsidR="003D346D" w:rsidRPr="00C13EEE" w:rsidRDefault="003D346D" w:rsidP="00C13EEE">
      <w:pPr>
        <w:jc w:val="both"/>
        <w:rPr>
          <w:color w:val="000000"/>
          <w:lang w:val="sv-SE"/>
        </w:rPr>
      </w:pPr>
      <w:r w:rsidRPr="00C13EEE">
        <w:rPr>
          <w:rFonts w:ascii="Arial" w:hAnsi="Arial" w:cs="Arial"/>
          <w:color w:val="000000"/>
          <w:sz w:val="20"/>
          <w:szCs w:val="20"/>
          <w:lang w:val="sv-SE"/>
        </w:rPr>
        <w:t>        I have translated the comments to english for better understanding</w:t>
      </w:r>
    </w:p>
    <w:p w:rsidR="003D346D" w:rsidRPr="00C13EEE" w:rsidRDefault="003D346D" w:rsidP="00C13EEE">
      <w:pPr>
        <w:jc w:val="both"/>
        <w:rPr>
          <w:color w:val="000000"/>
          <w:lang w:val="sv-SE"/>
        </w:rPr>
      </w:pPr>
      <w:r w:rsidRPr="00C13EEE">
        <w:rPr>
          <w:rFonts w:ascii="Arial" w:hAnsi="Arial" w:cs="Arial"/>
          <w:color w:val="000000"/>
          <w:sz w:val="20"/>
          <w:szCs w:val="20"/>
          <w:lang w:val="sv-SE"/>
        </w:rPr>
        <w:t>        You have to change the working directory, which is where files are generated</w:t>
      </w:r>
    </w:p>
    <w:p w:rsidR="003D346D" w:rsidRPr="00C13EEE" w:rsidRDefault="003D346D" w:rsidP="00C13EEE">
      <w:pPr>
        <w:jc w:val="both"/>
        <w:rPr>
          <w:color w:val="000000"/>
          <w:lang w:val="sv-SE"/>
        </w:rPr>
      </w:pPr>
      <w:r w:rsidRPr="00C13EEE">
        <w:rPr>
          <w:rFonts w:ascii="Arial" w:hAnsi="Arial" w:cs="Arial"/>
          <w:color w:val="000000"/>
          <w:sz w:val="20"/>
          <w:szCs w:val="20"/>
          <w:lang w:val="sv-SE"/>
        </w:rPr>
        <w:t xml:space="preserve">                </w:t>
      </w:r>
      <w:r w:rsidRPr="003973C0">
        <w:rPr>
          <w:rFonts w:ascii="Arial" w:hAnsi="Arial" w:cs="Arial"/>
          <w:noProof/>
          <w:color w:val="000000"/>
          <w:sz w:val="20"/>
          <w:szCs w:val="20"/>
        </w:rPr>
        <w:pict>
          <v:shape id="Picture 7" o:spid="_x0000_i1036" type="#_x0000_t75" alt="cid:156435111@16032007-2124" style="width:256.5pt;height:27pt;visibility:visible">
            <v:imagedata r:id="rId19" r:href="rId20"/>
          </v:shape>
        </w:pict>
      </w:r>
    </w:p>
    <w:p w:rsidR="003D346D" w:rsidRPr="00C13EEE" w:rsidRDefault="003D346D" w:rsidP="00C13EEE">
      <w:pPr>
        <w:jc w:val="both"/>
        <w:rPr>
          <w:color w:val="000000"/>
          <w:lang w:val="sv-SE"/>
        </w:rPr>
      </w:pPr>
      <w:r w:rsidRPr="00C13EEE">
        <w:rPr>
          <w:rFonts w:ascii="Arial" w:hAnsi="Arial" w:cs="Arial"/>
          <w:color w:val="000000"/>
          <w:sz w:val="20"/>
          <w:szCs w:val="20"/>
          <w:lang w:val="sv-SE"/>
        </w:rPr>
        <w:t>        You have to change the default configuration name</w:t>
      </w:r>
      <w:r>
        <w:rPr>
          <w:rFonts w:ascii="Arial" w:hAnsi="Arial" w:cs="Arial"/>
          <w:color w:val="000000"/>
          <w:sz w:val="20"/>
          <w:szCs w:val="20"/>
          <w:lang w:val="sv-SE"/>
        </w:rPr>
        <w:t xml:space="preserve"> (Predeterminado is for ”Default” in Spanish)</w:t>
      </w:r>
    </w:p>
    <w:p w:rsidR="003D346D" w:rsidRDefault="003D346D" w:rsidP="00C13EEE">
      <w:pPr>
        <w:jc w:val="both"/>
        <w:rPr>
          <w:ins w:id="47" w:author="UGS" w:date="2008-01-07T14:06:00Z"/>
          <w:rFonts w:ascii="Arial" w:hAnsi="Arial" w:cs="Arial"/>
          <w:noProof/>
          <w:color w:val="000000"/>
          <w:sz w:val="20"/>
          <w:szCs w:val="20"/>
        </w:rPr>
      </w:pPr>
      <w:r w:rsidRPr="00C13EEE">
        <w:rPr>
          <w:rFonts w:ascii="Arial" w:hAnsi="Arial" w:cs="Arial"/>
          <w:color w:val="000000"/>
          <w:sz w:val="20"/>
          <w:szCs w:val="20"/>
          <w:lang w:val="sv-SE"/>
        </w:rPr>
        <w:t xml:space="preserve">                </w:t>
      </w:r>
      <w:r w:rsidRPr="003973C0">
        <w:rPr>
          <w:rFonts w:ascii="Arial" w:hAnsi="Arial" w:cs="Arial"/>
          <w:noProof/>
          <w:color w:val="000000"/>
          <w:sz w:val="20"/>
          <w:szCs w:val="20"/>
        </w:rPr>
        <w:pict>
          <v:shape id="Picture 8" o:spid="_x0000_i1037" type="#_x0000_t75" alt="cid:156435111@16032007-212B" style="width:444pt;height:26.25pt;visibility:visible">
            <v:imagedata r:id="rId21" r:href="rId22"/>
          </v:shape>
        </w:pict>
      </w:r>
    </w:p>
    <w:p w:rsidR="003D346D" w:rsidRDefault="003D346D" w:rsidP="00C13EEE">
      <w:pPr>
        <w:numPr>
          <w:ins w:id="48" w:author="UGS" w:date="2008-01-07T14:06:00Z"/>
        </w:numPr>
        <w:jc w:val="both"/>
        <w:rPr>
          <w:ins w:id="49" w:author="UGS" w:date="2008-01-07T14:05:00Z"/>
          <w:rFonts w:ascii="Arial" w:hAnsi="Arial" w:cs="Arial"/>
          <w:noProof/>
          <w:color w:val="000000"/>
          <w:sz w:val="20"/>
          <w:szCs w:val="20"/>
        </w:rPr>
      </w:pPr>
    </w:p>
    <w:p w:rsidR="003D346D" w:rsidRDefault="003D346D" w:rsidP="00C13EEE">
      <w:pPr>
        <w:numPr>
          <w:ins w:id="50" w:author="UGS" w:date="2008-01-07T14:06:00Z"/>
        </w:numPr>
        <w:jc w:val="both"/>
        <w:rPr>
          <w:ins w:id="51" w:author="UGS" w:date="2008-01-07T14:06:00Z"/>
          <w:rFonts w:ascii="Arial" w:hAnsi="Arial" w:cs="Arial"/>
          <w:noProof/>
          <w:color w:val="000000"/>
          <w:sz w:val="20"/>
          <w:szCs w:val="20"/>
        </w:rPr>
      </w:pPr>
      <w:ins w:id="52" w:author="UGS" w:date="2008-01-07T14:05:00Z">
        <w:r>
          <w:rPr>
            <w:rFonts w:ascii="Arial" w:hAnsi="Arial" w:cs="Arial"/>
            <w:noProof/>
            <w:color w:val="000000"/>
            <w:sz w:val="20"/>
            <w:szCs w:val="20"/>
          </w:rPr>
          <w:t xml:space="preserve">This is a good trick but it should not be necessary to do all this work.  You can configure the swim.xml file to recognize and store the configuration JT files </w:t>
        </w:r>
      </w:ins>
      <w:ins w:id="53" w:author="UGS" w:date="2008-01-07T14:06:00Z">
        <w:r>
          <w:rPr>
            <w:rFonts w:ascii="Arial" w:hAnsi="Arial" w:cs="Arial"/>
            <w:noProof/>
            <w:color w:val="000000"/>
            <w:sz w:val="20"/>
            <w:szCs w:val="20"/>
          </w:rPr>
          <w:t>when they carry their documents’ names, without actually renaming them. Just add the following to the auxiliary file map in swim.xml:</w:t>
        </w:r>
      </w:ins>
    </w:p>
    <w:p w:rsidR="003D346D" w:rsidRDefault="003D346D" w:rsidP="00C13EEE">
      <w:pPr>
        <w:numPr>
          <w:ins w:id="54" w:author="UGS" w:date="2008-01-07T14:06:00Z"/>
        </w:numPr>
        <w:jc w:val="both"/>
        <w:rPr>
          <w:ins w:id="55" w:author="UGS" w:date="2008-01-07T14:42:00Z"/>
          <w:rFonts w:ascii="Arial" w:hAnsi="Arial" w:cs="Arial"/>
          <w:noProof/>
          <w:color w:val="000000"/>
          <w:sz w:val="20"/>
          <w:szCs w:val="20"/>
        </w:rPr>
      </w:pPr>
    </w:p>
    <w:p w:rsidR="003D346D" w:rsidRPr="00987B8F" w:rsidRDefault="003D346D" w:rsidP="00987B8F">
      <w:pPr>
        <w:numPr>
          <w:ins w:id="56" w:author="UGS" w:date="2008-01-07T14:42:00Z"/>
        </w:numPr>
        <w:jc w:val="both"/>
        <w:rPr>
          <w:ins w:id="57" w:author="UGS" w:date="2008-01-07T14:42:00Z"/>
          <w:rFonts w:ascii="Arial" w:hAnsi="Arial" w:cs="Arial"/>
          <w:noProof/>
          <w:color w:val="000000"/>
          <w:sz w:val="20"/>
          <w:szCs w:val="20"/>
        </w:rPr>
      </w:pPr>
      <w:ins w:id="58" w:author="UGS" w:date="2008-01-07T14:42:00Z">
        <w:r w:rsidRPr="00987B8F">
          <w:rPr>
            <w:rFonts w:ascii="Arial" w:hAnsi="Arial" w:cs="Arial"/>
            <w:noProof/>
            <w:color w:val="000000"/>
            <w:sz w:val="20"/>
            <w:szCs w:val="20"/>
          </w:rPr>
          <w:t xml:space="preserve">    &lt;auxiliary_file_map&gt;</w:t>
        </w:r>
      </w:ins>
    </w:p>
    <w:p w:rsidR="003D346D" w:rsidRPr="00987B8F" w:rsidRDefault="003D346D" w:rsidP="00987B8F">
      <w:pPr>
        <w:numPr>
          <w:ins w:id="59" w:author="UGS" w:date="2008-01-07T14:42:00Z"/>
        </w:numPr>
        <w:jc w:val="both"/>
        <w:rPr>
          <w:ins w:id="60" w:author="UGS" w:date="2008-01-07T14:42:00Z"/>
          <w:rFonts w:ascii="Arial" w:hAnsi="Arial" w:cs="Arial"/>
          <w:noProof/>
          <w:color w:val="000000"/>
          <w:sz w:val="20"/>
          <w:szCs w:val="20"/>
        </w:rPr>
      </w:pPr>
      <w:ins w:id="61" w:author="UGS" w:date="2008-01-07T14:42:00Z">
        <w:r w:rsidRPr="00987B8F">
          <w:rPr>
            <w:rFonts w:ascii="Arial" w:hAnsi="Arial" w:cs="Arial"/>
            <w:noProof/>
            <w:color w:val="000000"/>
            <w:sz w:val="20"/>
            <w:szCs w:val="20"/>
          </w:rPr>
          <w:t xml:space="preserve">        &lt;jt_file action="create" cad_type="sldprt"/&gt;</w:t>
        </w:r>
      </w:ins>
    </w:p>
    <w:p w:rsidR="003D346D" w:rsidRPr="00987B8F" w:rsidRDefault="003D346D" w:rsidP="00987B8F">
      <w:pPr>
        <w:numPr>
          <w:ins w:id="62" w:author="UGS" w:date="2008-01-07T14:42:00Z"/>
        </w:numPr>
        <w:jc w:val="both"/>
        <w:rPr>
          <w:ins w:id="63" w:author="UGS" w:date="2008-01-07T14:42:00Z"/>
          <w:rFonts w:ascii="Arial" w:hAnsi="Arial" w:cs="Arial"/>
          <w:noProof/>
          <w:color w:val="000000"/>
          <w:sz w:val="20"/>
          <w:szCs w:val="20"/>
        </w:rPr>
      </w:pPr>
      <w:ins w:id="64" w:author="UGS" w:date="2008-01-07T14:42:00Z">
        <w:r w:rsidRPr="00987B8F">
          <w:rPr>
            <w:rFonts w:ascii="Arial" w:hAnsi="Arial" w:cs="Arial"/>
            <w:noProof/>
            <w:color w:val="000000"/>
            <w:sz w:val="20"/>
            <w:szCs w:val="20"/>
          </w:rPr>
          <w:t xml:space="preserve">        &lt;auxiliary_file cad_type="sldprt"&gt;</w:t>
        </w:r>
      </w:ins>
    </w:p>
    <w:p w:rsidR="003D346D" w:rsidRPr="00987B8F" w:rsidRDefault="003D346D" w:rsidP="00987B8F">
      <w:pPr>
        <w:numPr>
          <w:ins w:id="65" w:author="UGS" w:date="2008-01-07T14:42:00Z"/>
        </w:numPr>
        <w:jc w:val="both"/>
        <w:rPr>
          <w:ins w:id="66" w:author="UGS" w:date="2008-01-07T14:42:00Z"/>
          <w:rFonts w:ascii="Arial" w:hAnsi="Arial" w:cs="Arial"/>
          <w:noProof/>
          <w:color w:val="000000"/>
          <w:sz w:val="20"/>
          <w:szCs w:val="20"/>
        </w:rPr>
      </w:pPr>
      <w:ins w:id="67" w:author="UGS" w:date="2008-01-07T14:42:00Z">
        <w:r>
          <w:rPr>
            <w:rFonts w:ascii="Arial" w:hAnsi="Arial" w:cs="Arial"/>
            <w:noProof/>
            <w:color w:val="000000"/>
            <w:sz w:val="20"/>
            <w:szCs w:val="20"/>
          </w:rPr>
          <w:t xml:space="preserve">            &lt;pdm_location </w:t>
        </w:r>
        <w:r w:rsidRPr="00987B8F">
          <w:rPr>
            <w:rFonts w:ascii="Arial" w:hAnsi="Arial" w:cs="Arial"/>
            <w:noProof/>
            <w:color w:val="000000"/>
            <w:sz w:val="20"/>
            <w:szCs w:val="20"/>
          </w:rPr>
          <w:t>named_ref="JTPART" pdm_type="DirectModel" relation_type="IMAN_Rendering"/&gt;</w:t>
        </w:r>
      </w:ins>
    </w:p>
    <w:p w:rsidR="003D346D" w:rsidRPr="00987B8F" w:rsidRDefault="003D346D" w:rsidP="00987B8F">
      <w:pPr>
        <w:numPr>
          <w:ins w:id="68" w:author="UGS" w:date="2008-01-07T14:42:00Z"/>
        </w:numPr>
        <w:jc w:val="both"/>
        <w:rPr>
          <w:ins w:id="69" w:author="UGS" w:date="2008-01-07T14:42:00Z"/>
          <w:rFonts w:ascii="Arial" w:hAnsi="Arial" w:cs="Arial"/>
          <w:noProof/>
          <w:color w:val="000000"/>
          <w:sz w:val="20"/>
          <w:szCs w:val="20"/>
        </w:rPr>
      </w:pPr>
      <w:ins w:id="70" w:author="UGS" w:date="2008-01-07T14:42:00Z">
        <w:r w:rsidRPr="00987B8F">
          <w:rPr>
            <w:rFonts w:ascii="Arial" w:hAnsi="Arial" w:cs="Arial"/>
            <w:noProof/>
            <w:color w:val="000000"/>
            <w:sz w:val="20"/>
            <w:szCs w:val="20"/>
          </w:rPr>
          <w:t xml:space="preserve">            &lt;file_name pattern="{document_cad_name}_{cad_name}.jt"/&gt;</w:t>
        </w:r>
      </w:ins>
    </w:p>
    <w:p w:rsidR="003D346D" w:rsidRPr="00987B8F" w:rsidRDefault="003D346D" w:rsidP="00987B8F">
      <w:pPr>
        <w:numPr>
          <w:ins w:id="71" w:author="UGS" w:date="2008-01-07T14:42:00Z"/>
        </w:numPr>
        <w:jc w:val="both"/>
        <w:rPr>
          <w:ins w:id="72" w:author="UGS" w:date="2008-01-07T14:42:00Z"/>
          <w:rFonts w:ascii="Arial" w:hAnsi="Arial" w:cs="Arial"/>
          <w:noProof/>
          <w:color w:val="000000"/>
          <w:sz w:val="20"/>
          <w:szCs w:val="20"/>
        </w:rPr>
      </w:pPr>
      <w:ins w:id="73" w:author="UGS" w:date="2008-01-07T14:42:00Z">
        <w:r w:rsidRPr="00987B8F">
          <w:rPr>
            <w:rFonts w:ascii="Arial" w:hAnsi="Arial" w:cs="Arial"/>
            <w:noProof/>
            <w:color w:val="000000"/>
            <w:sz w:val="20"/>
            <w:szCs w:val="20"/>
          </w:rPr>
          <w:t xml:space="preserve">            &lt;cadtopdm_control label="Save JT Files" user_preference_default="true"/&gt;</w:t>
        </w:r>
      </w:ins>
    </w:p>
    <w:p w:rsidR="003D346D" w:rsidRDefault="003D346D" w:rsidP="00C13EEE">
      <w:pPr>
        <w:numPr>
          <w:ins w:id="74" w:author="UGS" w:date="2008-01-07T14:06:00Z"/>
        </w:numPr>
        <w:jc w:val="both"/>
        <w:rPr>
          <w:ins w:id="75" w:author="UGS" w:date="2008-01-07T14:42:00Z"/>
          <w:rFonts w:ascii="Arial" w:hAnsi="Arial" w:cs="Arial"/>
          <w:noProof/>
          <w:color w:val="000000"/>
          <w:sz w:val="20"/>
          <w:szCs w:val="20"/>
        </w:rPr>
      </w:pPr>
      <w:ins w:id="76" w:author="UGS" w:date="2008-01-07T14:42:00Z">
        <w:r w:rsidRPr="00987B8F">
          <w:rPr>
            <w:rFonts w:ascii="Arial" w:hAnsi="Arial" w:cs="Arial"/>
            <w:noProof/>
            <w:color w:val="000000"/>
            <w:sz w:val="20"/>
            <w:szCs w:val="20"/>
          </w:rPr>
          <w:t xml:space="preserve">        &lt;/auxiliary_file&gt;</w:t>
        </w:r>
      </w:ins>
    </w:p>
    <w:p w:rsidR="003D346D" w:rsidRDefault="003D346D" w:rsidP="00C13EEE">
      <w:pPr>
        <w:numPr>
          <w:ins w:id="77" w:author="UGS" w:date="2008-01-07T14:06:00Z"/>
        </w:numPr>
        <w:jc w:val="both"/>
        <w:rPr>
          <w:ins w:id="78" w:author="UGS" w:date="2008-01-07T14:42:00Z"/>
          <w:rFonts w:ascii="Arial" w:hAnsi="Arial" w:cs="Arial"/>
          <w:noProof/>
          <w:color w:val="000000"/>
          <w:sz w:val="20"/>
          <w:szCs w:val="20"/>
        </w:rPr>
      </w:pPr>
    </w:p>
    <w:p w:rsidR="003D346D" w:rsidRPr="00C13EEE" w:rsidRDefault="003D346D" w:rsidP="00C13EEE">
      <w:pPr>
        <w:numPr>
          <w:ins w:id="79" w:author="UGS" w:date="2008-01-07T14:06:00Z"/>
        </w:numPr>
        <w:jc w:val="both"/>
        <w:rPr>
          <w:color w:val="000000"/>
          <w:lang w:val="sv-SE"/>
        </w:rPr>
      </w:pPr>
      <w:ins w:id="80" w:author="UGS" w:date="2008-01-07T14:42:00Z">
        <w:r>
          <w:rPr>
            <w:rFonts w:ascii="Arial" w:hAnsi="Arial" w:cs="Arial"/>
            <w:noProof/>
            <w:color w:val="000000"/>
            <w:sz w:val="20"/>
            <w:szCs w:val="20"/>
          </w:rPr>
          <w:t xml:space="preserve">This will cause the integration to look for JT files with two naming conventions:  filename.jt for the documents, and filename_configname.jt for the configurations. </w:t>
        </w:r>
      </w:ins>
      <w:ins w:id="81" w:author="UGS" w:date="2008-01-07T14:43:00Z">
        <w:r>
          <w:rPr>
            <w:rFonts w:ascii="Arial" w:hAnsi="Arial" w:cs="Arial"/>
            <w:noProof/>
            <w:color w:val="000000"/>
            <w:sz w:val="20"/>
            <w:szCs w:val="20"/>
          </w:rPr>
          <w:t xml:space="preserve"> It will recognize and store both of them.</w:t>
        </w:r>
      </w:ins>
    </w:p>
    <w:p w:rsidR="003D346D" w:rsidRPr="00C13EEE" w:rsidRDefault="003D346D" w:rsidP="00C13EEE">
      <w:pPr>
        <w:jc w:val="both"/>
        <w:rPr>
          <w:color w:val="000000"/>
          <w:lang w:val="sv-SE"/>
        </w:rPr>
      </w:pPr>
      <w:r w:rsidRPr="00C13EEE">
        <w:rPr>
          <w:color w:val="000000"/>
          <w:lang w:val="sv-SE"/>
        </w:rPr>
        <w:t> </w:t>
      </w:r>
    </w:p>
    <w:p w:rsidR="003D346D" w:rsidRDefault="003D346D" w:rsidP="00377D79">
      <w:pPr>
        <w:rPr>
          <w:color w:val="000000"/>
        </w:rPr>
      </w:pPr>
      <w:r>
        <w:rPr>
          <w:lang w:val="sv-SE"/>
        </w:rPr>
        <w:t> </w:t>
      </w:r>
    </w:p>
    <w:p w:rsidR="003D346D" w:rsidRPr="00C06C5B" w:rsidRDefault="003D346D" w:rsidP="00A521D0">
      <w:pPr>
        <w:jc w:val="both"/>
        <w:rPr>
          <w:color w:val="000000"/>
        </w:rPr>
      </w:pPr>
    </w:p>
    <w:p w:rsidR="003D346D" w:rsidRPr="00C457CE" w:rsidRDefault="003D346D" w:rsidP="00C457CE">
      <w:pPr>
        <w:tabs>
          <w:tab w:val="left" w:pos="2533"/>
        </w:tabs>
        <w:jc w:val="both"/>
        <w:rPr>
          <w:rFonts w:ascii="Arial" w:hAnsi="Arial" w:cs="Arial"/>
          <w:sz w:val="20"/>
          <w:szCs w:val="20"/>
        </w:rPr>
      </w:pPr>
      <w:bookmarkStart w:id="82" w:name="GG-WORKSTATION"/>
      <w:bookmarkEnd w:id="82"/>
    </w:p>
    <w:sectPr w:rsidR="003D346D" w:rsidRPr="00C457CE" w:rsidSect="00771B00">
      <w:headerReference w:type="default" r:id="rId23"/>
      <w:footerReference w:type="even" r:id="rId24"/>
      <w:footerReference w:type="default" r:id="rId25"/>
      <w:footerReference w:type="first" r:id="rId26"/>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46D" w:rsidRDefault="003D346D">
      <w:r>
        <w:separator/>
      </w:r>
    </w:p>
  </w:endnote>
  <w:endnote w:type="continuationSeparator" w:id="1">
    <w:p w:rsidR="003D346D" w:rsidRDefault="003D34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New York">
    <w:panose1 w:val="020405030605060203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SWIsop1">
    <w:altName w:val="Courier"/>
    <w:panose1 w:val="02000400000000000000"/>
    <w:charset w:val="00"/>
    <w:family w:val="auto"/>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46D" w:rsidRDefault="003D346D" w:rsidP="002538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346D" w:rsidRDefault="003D346D" w:rsidP="0025380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46D" w:rsidRDefault="003D346D" w:rsidP="002538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3D346D" w:rsidRDefault="003D346D" w:rsidP="00253805">
    <w:pPr>
      <w:pStyle w:val="Footer"/>
      <w:ind w:right="360"/>
    </w:pPr>
    <w:hyperlink r:id="rId1" w:history="1">
      <w:r w:rsidRPr="000D6448">
        <w:rPr>
          <w:rStyle w:val="Hyperlink"/>
        </w:rPr>
        <w:t>jean-paul.mestre@siemens.com</w:t>
      </w:r>
    </w:hyperlink>
    <w:r>
      <w:tab/>
      <w:t xml:space="preserve">          January 7, 2008</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46D" w:rsidRPr="00771B00" w:rsidRDefault="003D346D" w:rsidP="00771B00">
    <w:pPr>
      <w:pStyle w:val="Footer"/>
      <w:pBdr>
        <w:top w:val="thinThickSmallGap" w:sz="24" w:space="1" w:color="622423"/>
      </w:pBdr>
      <w:tabs>
        <w:tab w:val="right" w:pos="8640"/>
      </w:tabs>
      <w:rPr>
        <w:rFonts w:ascii="Cambria" w:hAnsi="Cambria"/>
        <w:lang w:val="fr-FR"/>
      </w:rPr>
    </w:pPr>
    <w:r w:rsidRPr="00771B00">
      <w:rPr>
        <w:rFonts w:ascii="Cambria" w:hAnsi="Cambria"/>
        <w:lang w:val="fr-FR"/>
      </w:rPr>
      <w:t xml:space="preserve">JP Mestre  </w:t>
    </w:r>
    <w:hyperlink r:id="rId1" w:history="1">
      <w:r w:rsidRPr="00771B00">
        <w:rPr>
          <w:rStyle w:val="Hyperlink"/>
          <w:rFonts w:ascii="Cambria" w:hAnsi="Cambria"/>
          <w:lang w:val="fr-FR"/>
        </w:rPr>
        <w:t>jean-paul.mestre@siemens.com</w:t>
      </w:r>
    </w:hyperlink>
    <w:r w:rsidRPr="00771B00">
      <w:rPr>
        <w:rFonts w:ascii="Cambria" w:hAnsi="Cambria"/>
        <w:lang w:val="fr-FR"/>
      </w:rPr>
      <w:tab/>
      <w:t>January 7, 2008</w:t>
    </w:r>
    <w:r w:rsidRPr="00771B00">
      <w:rPr>
        <w:rFonts w:ascii="Cambria" w:hAnsi="Cambria"/>
        <w:lang w:val="fr-FR"/>
      </w:rPr>
      <w:tab/>
      <w:t xml:space="preserve">Page </w:t>
    </w:r>
    <w:r w:rsidRPr="00771B00">
      <w:rPr>
        <w:lang w:val="fr-FR"/>
      </w:rPr>
      <w:fldChar w:fldCharType="begin"/>
    </w:r>
    <w:r w:rsidRPr="00771B00">
      <w:rPr>
        <w:lang w:val="fr-FR"/>
      </w:rPr>
      <w:instrText xml:space="preserve"> PAGE   \* MERGEFORMAT </w:instrText>
    </w:r>
    <w:r w:rsidRPr="00771B00">
      <w:rPr>
        <w:lang w:val="fr-FR"/>
      </w:rPr>
      <w:fldChar w:fldCharType="separate"/>
    </w:r>
    <w:r w:rsidRPr="00771B00">
      <w:rPr>
        <w:rFonts w:ascii="Cambria" w:hAnsi="Cambria"/>
        <w:noProof/>
        <w:lang w:val="fr-FR"/>
      </w:rPr>
      <w:t>1</w:t>
    </w:r>
    <w:r w:rsidRPr="00771B00">
      <w:rPr>
        <w:lang w:val="fr-FR"/>
      </w:rPr>
      <w:fldChar w:fldCharType="end"/>
    </w:r>
  </w:p>
  <w:p w:rsidR="003D346D" w:rsidRPr="00771B00" w:rsidRDefault="003D346D">
    <w:pPr>
      <w:pStyle w:val="Footer"/>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46D" w:rsidRDefault="003D346D">
      <w:r>
        <w:separator/>
      </w:r>
    </w:p>
  </w:footnote>
  <w:footnote w:type="continuationSeparator" w:id="1">
    <w:p w:rsidR="003D346D" w:rsidRDefault="003D34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46D" w:rsidRPr="00C85BFC" w:rsidRDefault="003D346D">
    <w:pPr>
      <w:pStyle w:val="Header"/>
      <w:rPr>
        <w:sz w:val="32"/>
        <w:szCs w:val="32"/>
      </w:rPr>
    </w:pPr>
    <w:r>
      <w:rPr>
        <w:sz w:val="32"/>
        <w:szCs w:val="32"/>
      </w:rPr>
      <w:t xml:space="preserve"> </w:t>
    </w:r>
    <w:r w:rsidRPr="003973C0">
      <w:rPr>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9" type="#_x0000_t75" alt="teamcenter_logo" style="width:70.5pt;height:28.5pt;visibility:visible">
          <v:imagedata r:id="rId1" o:title=""/>
        </v:shape>
      </w:pict>
    </w:r>
    <w:r>
      <w:rPr>
        <w:sz w:val="32"/>
        <w:szCs w:val="32"/>
      </w:rPr>
      <w:t xml:space="preserve"> </w:t>
    </w:r>
    <w:r>
      <w:rPr>
        <w:sz w:val="32"/>
        <w:szCs w:val="32"/>
      </w:rPr>
      <w:tab/>
    </w:r>
    <w:r>
      <w:rPr>
        <w:sz w:val="32"/>
        <w:szCs w:val="32"/>
      </w:rPr>
      <w:tab/>
    </w:r>
    <w:r w:rsidRPr="00F9629F">
      <w:rPr>
        <w:rFonts w:ascii="SWIsop1" w:hAnsi="SWIsop1"/>
        <w:sz w:val="32"/>
        <w:szCs w:val="32"/>
      </w:rPr>
      <w:t xml:space="preserve"> </w:t>
    </w:r>
    <w:r w:rsidRPr="00F9629F">
      <w:rPr>
        <w:rFonts w:ascii="Franklin Gothic Medium" w:hAnsi="Franklin Gothic Medium"/>
        <w:color w:val="FF0000"/>
        <w:sz w:val="32"/>
        <w:szCs w:val="32"/>
      </w:rPr>
      <w:t>SolidWorks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
      </v:shape>
    </w:pict>
  </w:numPicBullet>
  <w:numPicBullet w:numPicBulletId="1">
    <w:pict>
      <v:shape id="_x0000_i1026" type="#_x0000_t75" style="width:9pt;height:9pt" o:bullet="t">
        <v:imagedata r:id="rId2" o:title=""/>
      </v:shape>
    </w:pict>
  </w:numPicBullet>
  <w:numPicBullet w:numPicBulletId="2">
    <w:pict>
      <v:shape id="_x0000_i1027" type="#_x0000_t75" style="width:9pt;height:9pt" o:bullet="t">
        <v:imagedata r:id="rId3" o:title=""/>
      </v:shape>
    </w:pict>
  </w:numPicBullet>
  <w:abstractNum w:abstractNumId="0">
    <w:nsid w:val="FFFFFF89"/>
    <w:multiLevelType w:val="singleLevel"/>
    <w:tmpl w:val="8A7E8E0A"/>
    <w:lvl w:ilvl="0">
      <w:start w:val="1"/>
      <w:numFmt w:val="bullet"/>
      <w:lvlText w:val=""/>
      <w:lvlJc w:val="left"/>
      <w:pPr>
        <w:tabs>
          <w:tab w:val="num" w:pos="360"/>
        </w:tabs>
        <w:ind w:left="360" w:hanging="360"/>
      </w:pPr>
      <w:rPr>
        <w:rFonts w:ascii="Symbol" w:hAnsi="Symbol" w:hint="default"/>
      </w:rPr>
    </w:lvl>
  </w:abstractNum>
  <w:abstractNum w:abstractNumId="1">
    <w:nsid w:val="002B2548"/>
    <w:multiLevelType w:val="hybridMultilevel"/>
    <w:tmpl w:val="080046E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0EB74E7"/>
    <w:multiLevelType w:val="hybridMultilevel"/>
    <w:tmpl w:val="32A6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F73127"/>
    <w:multiLevelType w:val="hybridMultilevel"/>
    <w:tmpl w:val="DA42C7A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179235B"/>
    <w:multiLevelType w:val="hybridMultilevel"/>
    <w:tmpl w:val="1054A246"/>
    <w:lvl w:ilvl="0" w:tplc="8910A988">
      <w:start w:val="1"/>
      <w:numFmt w:val="decimal"/>
      <w:lvlText w:val="%1."/>
      <w:lvlJc w:val="left"/>
      <w:pPr>
        <w:tabs>
          <w:tab w:val="num" w:pos="3600"/>
        </w:tabs>
        <w:ind w:left="3600" w:hanging="360"/>
      </w:pPr>
      <w:rPr>
        <w:rFonts w:cs="Times New Roman" w:hint="default"/>
      </w:rPr>
    </w:lvl>
    <w:lvl w:ilvl="1" w:tplc="04090019" w:tentative="1">
      <w:start w:val="1"/>
      <w:numFmt w:val="lowerLetter"/>
      <w:lvlText w:val="%2."/>
      <w:lvlJc w:val="left"/>
      <w:pPr>
        <w:tabs>
          <w:tab w:val="num" w:pos="4320"/>
        </w:tabs>
        <w:ind w:left="4320" w:hanging="360"/>
      </w:pPr>
      <w:rPr>
        <w:rFonts w:cs="Times New Roman"/>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5">
    <w:nsid w:val="03DB212B"/>
    <w:multiLevelType w:val="hybridMultilevel"/>
    <w:tmpl w:val="389C485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42A701F"/>
    <w:multiLevelType w:val="hybridMultilevel"/>
    <w:tmpl w:val="2B245EE6"/>
    <w:lvl w:ilvl="0" w:tplc="0409000F">
      <w:start w:val="1"/>
      <w:numFmt w:val="decimal"/>
      <w:lvlText w:val="%1."/>
      <w:lvlJc w:val="left"/>
      <w:pPr>
        <w:tabs>
          <w:tab w:val="num" w:pos="2880"/>
        </w:tabs>
        <w:ind w:left="2880" w:hanging="360"/>
      </w:pPr>
      <w:rPr>
        <w:rFonts w:cs="Times New Roman"/>
      </w:rPr>
    </w:lvl>
    <w:lvl w:ilvl="1" w:tplc="04090019">
      <w:start w:val="1"/>
      <w:numFmt w:val="lowerLetter"/>
      <w:lvlText w:val="%2."/>
      <w:lvlJc w:val="left"/>
      <w:pPr>
        <w:tabs>
          <w:tab w:val="num" w:pos="3600"/>
        </w:tabs>
        <w:ind w:left="3600" w:hanging="360"/>
      </w:pPr>
      <w:rPr>
        <w:rFonts w:cs="Times New Roman"/>
      </w:rPr>
    </w:lvl>
    <w:lvl w:ilvl="2" w:tplc="0409001B" w:tentative="1">
      <w:start w:val="1"/>
      <w:numFmt w:val="lowerRoman"/>
      <w:lvlText w:val="%3."/>
      <w:lvlJc w:val="right"/>
      <w:pPr>
        <w:tabs>
          <w:tab w:val="num" w:pos="4320"/>
        </w:tabs>
        <w:ind w:left="4320" w:hanging="180"/>
      </w:pPr>
      <w:rPr>
        <w:rFonts w:cs="Times New Roman"/>
      </w:rPr>
    </w:lvl>
    <w:lvl w:ilvl="3" w:tplc="0409000F" w:tentative="1">
      <w:start w:val="1"/>
      <w:numFmt w:val="decimal"/>
      <w:lvlText w:val="%4."/>
      <w:lvlJc w:val="left"/>
      <w:pPr>
        <w:tabs>
          <w:tab w:val="num" w:pos="5040"/>
        </w:tabs>
        <w:ind w:left="5040" w:hanging="360"/>
      </w:pPr>
      <w:rPr>
        <w:rFonts w:cs="Times New Roman"/>
      </w:rPr>
    </w:lvl>
    <w:lvl w:ilvl="4" w:tplc="04090019" w:tentative="1">
      <w:start w:val="1"/>
      <w:numFmt w:val="lowerLetter"/>
      <w:lvlText w:val="%5."/>
      <w:lvlJc w:val="left"/>
      <w:pPr>
        <w:tabs>
          <w:tab w:val="num" w:pos="5760"/>
        </w:tabs>
        <w:ind w:left="5760" w:hanging="360"/>
      </w:pPr>
      <w:rPr>
        <w:rFonts w:cs="Times New Roman"/>
      </w:rPr>
    </w:lvl>
    <w:lvl w:ilvl="5" w:tplc="0409001B" w:tentative="1">
      <w:start w:val="1"/>
      <w:numFmt w:val="lowerRoman"/>
      <w:lvlText w:val="%6."/>
      <w:lvlJc w:val="right"/>
      <w:pPr>
        <w:tabs>
          <w:tab w:val="num" w:pos="6480"/>
        </w:tabs>
        <w:ind w:left="6480" w:hanging="180"/>
      </w:pPr>
      <w:rPr>
        <w:rFonts w:cs="Times New Roman"/>
      </w:rPr>
    </w:lvl>
    <w:lvl w:ilvl="6" w:tplc="0409000F" w:tentative="1">
      <w:start w:val="1"/>
      <w:numFmt w:val="decimal"/>
      <w:lvlText w:val="%7."/>
      <w:lvlJc w:val="left"/>
      <w:pPr>
        <w:tabs>
          <w:tab w:val="num" w:pos="7200"/>
        </w:tabs>
        <w:ind w:left="7200" w:hanging="360"/>
      </w:pPr>
      <w:rPr>
        <w:rFonts w:cs="Times New Roman"/>
      </w:rPr>
    </w:lvl>
    <w:lvl w:ilvl="7" w:tplc="04090019" w:tentative="1">
      <w:start w:val="1"/>
      <w:numFmt w:val="lowerLetter"/>
      <w:lvlText w:val="%8."/>
      <w:lvlJc w:val="left"/>
      <w:pPr>
        <w:tabs>
          <w:tab w:val="num" w:pos="7920"/>
        </w:tabs>
        <w:ind w:left="7920" w:hanging="360"/>
      </w:pPr>
      <w:rPr>
        <w:rFonts w:cs="Times New Roman"/>
      </w:rPr>
    </w:lvl>
    <w:lvl w:ilvl="8" w:tplc="0409001B" w:tentative="1">
      <w:start w:val="1"/>
      <w:numFmt w:val="lowerRoman"/>
      <w:lvlText w:val="%9."/>
      <w:lvlJc w:val="right"/>
      <w:pPr>
        <w:tabs>
          <w:tab w:val="num" w:pos="8640"/>
        </w:tabs>
        <w:ind w:left="8640" w:hanging="180"/>
      </w:pPr>
      <w:rPr>
        <w:rFonts w:cs="Times New Roman"/>
      </w:rPr>
    </w:lvl>
  </w:abstractNum>
  <w:abstractNum w:abstractNumId="7">
    <w:nsid w:val="04960E43"/>
    <w:multiLevelType w:val="hybridMultilevel"/>
    <w:tmpl w:val="BF52246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nsid w:val="059A06BD"/>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97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06441573"/>
    <w:multiLevelType w:val="hybridMultilevel"/>
    <w:tmpl w:val="16D2E02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073B0101"/>
    <w:multiLevelType w:val="hybridMultilevel"/>
    <w:tmpl w:val="3E74710E"/>
    <w:lvl w:ilvl="0" w:tplc="04090019">
      <w:start w:val="1"/>
      <w:numFmt w:val="lowerLetter"/>
      <w:lvlText w:val="%1."/>
      <w:lvlJc w:val="left"/>
      <w:pPr>
        <w:tabs>
          <w:tab w:val="num" w:pos="1440"/>
        </w:tabs>
        <w:ind w:left="144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081A764B"/>
    <w:multiLevelType w:val="hybridMultilevel"/>
    <w:tmpl w:val="C3A2B2A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084315F1"/>
    <w:multiLevelType w:val="multilevel"/>
    <w:tmpl w:val="91BEAB74"/>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pStyle w:val="Heading3"/>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3">
    <w:nsid w:val="0854398A"/>
    <w:multiLevelType w:val="hybridMultilevel"/>
    <w:tmpl w:val="53EAC4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0938508B"/>
    <w:multiLevelType w:val="hybridMultilevel"/>
    <w:tmpl w:val="3C584FF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09984900"/>
    <w:multiLevelType w:val="hybridMultilevel"/>
    <w:tmpl w:val="86FE4C4E"/>
    <w:lvl w:ilvl="0" w:tplc="0409000F">
      <w:start w:val="1"/>
      <w:numFmt w:val="decimal"/>
      <w:lvlText w:val="%1."/>
      <w:lvlJc w:val="left"/>
      <w:pPr>
        <w:tabs>
          <w:tab w:val="num" w:pos="2880"/>
        </w:tabs>
        <w:ind w:left="2880" w:hanging="360"/>
      </w:pPr>
      <w:rPr>
        <w:rFonts w:cs="Times New Roman"/>
      </w:rPr>
    </w:lvl>
    <w:lvl w:ilvl="1" w:tplc="04090019" w:tentative="1">
      <w:start w:val="1"/>
      <w:numFmt w:val="lowerLetter"/>
      <w:lvlText w:val="%2."/>
      <w:lvlJc w:val="left"/>
      <w:pPr>
        <w:tabs>
          <w:tab w:val="num" w:pos="3600"/>
        </w:tabs>
        <w:ind w:left="3600" w:hanging="360"/>
      </w:pPr>
      <w:rPr>
        <w:rFonts w:cs="Times New Roman"/>
      </w:rPr>
    </w:lvl>
    <w:lvl w:ilvl="2" w:tplc="0409001B" w:tentative="1">
      <w:start w:val="1"/>
      <w:numFmt w:val="lowerRoman"/>
      <w:lvlText w:val="%3."/>
      <w:lvlJc w:val="right"/>
      <w:pPr>
        <w:tabs>
          <w:tab w:val="num" w:pos="4320"/>
        </w:tabs>
        <w:ind w:left="4320" w:hanging="180"/>
      </w:pPr>
      <w:rPr>
        <w:rFonts w:cs="Times New Roman"/>
      </w:rPr>
    </w:lvl>
    <w:lvl w:ilvl="3" w:tplc="0409000F" w:tentative="1">
      <w:start w:val="1"/>
      <w:numFmt w:val="decimal"/>
      <w:lvlText w:val="%4."/>
      <w:lvlJc w:val="left"/>
      <w:pPr>
        <w:tabs>
          <w:tab w:val="num" w:pos="5040"/>
        </w:tabs>
        <w:ind w:left="5040" w:hanging="360"/>
      </w:pPr>
      <w:rPr>
        <w:rFonts w:cs="Times New Roman"/>
      </w:rPr>
    </w:lvl>
    <w:lvl w:ilvl="4" w:tplc="04090019" w:tentative="1">
      <w:start w:val="1"/>
      <w:numFmt w:val="lowerLetter"/>
      <w:lvlText w:val="%5."/>
      <w:lvlJc w:val="left"/>
      <w:pPr>
        <w:tabs>
          <w:tab w:val="num" w:pos="5760"/>
        </w:tabs>
        <w:ind w:left="5760" w:hanging="360"/>
      </w:pPr>
      <w:rPr>
        <w:rFonts w:cs="Times New Roman"/>
      </w:rPr>
    </w:lvl>
    <w:lvl w:ilvl="5" w:tplc="0409001B" w:tentative="1">
      <w:start w:val="1"/>
      <w:numFmt w:val="lowerRoman"/>
      <w:lvlText w:val="%6."/>
      <w:lvlJc w:val="right"/>
      <w:pPr>
        <w:tabs>
          <w:tab w:val="num" w:pos="6480"/>
        </w:tabs>
        <w:ind w:left="6480" w:hanging="180"/>
      </w:pPr>
      <w:rPr>
        <w:rFonts w:cs="Times New Roman"/>
      </w:rPr>
    </w:lvl>
    <w:lvl w:ilvl="6" w:tplc="0409000F" w:tentative="1">
      <w:start w:val="1"/>
      <w:numFmt w:val="decimal"/>
      <w:lvlText w:val="%7."/>
      <w:lvlJc w:val="left"/>
      <w:pPr>
        <w:tabs>
          <w:tab w:val="num" w:pos="7200"/>
        </w:tabs>
        <w:ind w:left="7200" w:hanging="360"/>
      </w:pPr>
      <w:rPr>
        <w:rFonts w:cs="Times New Roman"/>
      </w:rPr>
    </w:lvl>
    <w:lvl w:ilvl="7" w:tplc="04090019" w:tentative="1">
      <w:start w:val="1"/>
      <w:numFmt w:val="lowerLetter"/>
      <w:lvlText w:val="%8."/>
      <w:lvlJc w:val="left"/>
      <w:pPr>
        <w:tabs>
          <w:tab w:val="num" w:pos="7920"/>
        </w:tabs>
        <w:ind w:left="7920" w:hanging="360"/>
      </w:pPr>
      <w:rPr>
        <w:rFonts w:cs="Times New Roman"/>
      </w:rPr>
    </w:lvl>
    <w:lvl w:ilvl="8" w:tplc="0409001B" w:tentative="1">
      <w:start w:val="1"/>
      <w:numFmt w:val="lowerRoman"/>
      <w:lvlText w:val="%9."/>
      <w:lvlJc w:val="right"/>
      <w:pPr>
        <w:tabs>
          <w:tab w:val="num" w:pos="8640"/>
        </w:tabs>
        <w:ind w:left="8640" w:hanging="180"/>
      </w:pPr>
      <w:rPr>
        <w:rFonts w:cs="Times New Roman"/>
      </w:rPr>
    </w:lvl>
  </w:abstractNum>
  <w:abstractNum w:abstractNumId="16">
    <w:nsid w:val="0A5353CD"/>
    <w:multiLevelType w:val="hybridMultilevel"/>
    <w:tmpl w:val="4A52C288"/>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7">
    <w:nsid w:val="0ABB66DD"/>
    <w:multiLevelType w:val="hybridMultilevel"/>
    <w:tmpl w:val="F18C476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8">
    <w:nsid w:val="0CA7125B"/>
    <w:multiLevelType w:val="hybridMultilevel"/>
    <w:tmpl w:val="A4E4654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0E84012F"/>
    <w:multiLevelType w:val="hybridMultilevel"/>
    <w:tmpl w:val="3E2A4976"/>
    <w:lvl w:ilvl="0" w:tplc="0409000F">
      <w:start w:val="1"/>
      <w:numFmt w:val="decimal"/>
      <w:lvlText w:val="%1."/>
      <w:lvlJc w:val="left"/>
      <w:pPr>
        <w:tabs>
          <w:tab w:val="num" w:pos="720"/>
        </w:tabs>
        <w:ind w:left="720" w:hanging="360"/>
      </w:pPr>
      <w:rPr>
        <w:rFonts w:cs="Times New Roman" w:hint="default"/>
      </w:rPr>
    </w:lvl>
    <w:lvl w:ilvl="1" w:tplc="35DE0EE4">
      <w:start w:val="1"/>
      <w:numFmt w:val="lowerLetter"/>
      <w:lvlText w:val="%2."/>
      <w:lvlJc w:val="left"/>
      <w:pPr>
        <w:tabs>
          <w:tab w:val="num" w:pos="1080"/>
        </w:tabs>
        <w:ind w:left="1080" w:hanging="360"/>
      </w:pPr>
      <w:rPr>
        <w:rFont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0F3A64AE"/>
    <w:multiLevelType w:val="hybridMultilevel"/>
    <w:tmpl w:val="860E4A3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0F95020A"/>
    <w:multiLevelType w:val="hybridMultilevel"/>
    <w:tmpl w:val="956A6C0A"/>
    <w:lvl w:ilvl="0" w:tplc="8910A988">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0FA850DB"/>
    <w:multiLevelType w:val="hybridMultilevel"/>
    <w:tmpl w:val="6FC451A4"/>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3">
    <w:nsid w:val="11034618"/>
    <w:multiLevelType w:val="hybridMultilevel"/>
    <w:tmpl w:val="A0AA35A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118955E7"/>
    <w:multiLevelType w:val="hybridMultilevel"/>
    <w:tmpl w:val="852E9E7C"/>
    <w:lvl w:ilvl="0" w:tplc="8910A98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5">
    <w:nsid w:val="11A63905"/>
    <w:multiLevelType w:val="hybridMultilevel"/>
    <w:tmpl w:val="7F28C0B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6">
    <w:nsid w:val="11EF405E"/>
    <w:multiLevelType w:val="hybridMultilevel"/>
    <w:tmpl w:val="41C0C18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125156E6"/>
    <w:multiLevelType w:val="hybridMultilevel"/>
    <w:tmpl w:val="D9A4F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2573E31"/>
    <w:multiLevelType w:val="hybridMultilevel"/>
    <w:tmpl w:val="1B7E17EC"/>
    <w:lvl w:ilvl="0" w:tplc="8910A988">
      <w:start w:val="1"/>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9">
    <w:nsid w:val="12684DFF"/>
    <w:multiLevelType w:val="hybridMultilevel"/>
    <w:tmpl w:val="EF842F3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13FC558D"/>
    <w:multiLevelType w:val="hybridMultilevel"/>
    <w:tmpl w:val="B24CA01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15517552"/>
    <w:multiLevelType w:val="hybridMultilevel"/>
    <w:tmpl w:val="352A0D1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nsid w:val="155D4F68"/>
    <w:multiLevelType w:val="hybridMultilevel"/>
    <w:tmpl w:val="F954CE6A"/>
    <w:lvl w:ilvl="0" w:tplc="A52ACBFC">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15BF06EA"/>
    <w:multiLevelType w:val="hybridMultilevel"/>
    <w:tmpl w:val="235AAAC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168A6714"/>
    <w:multiLevelType w:val="hybridMultilevel"/>
    <w:tmpl w:val="702CC71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16D34DA1"/>
    <w:multiLevelType w:val="hybridMultilevel"/>
    <w:tmpl w:val="D030637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17373C99"/>
    <w:multiLevelType w:val="hybridMultilevel"/>
    <w:tmpl w:val="D5522EAE"/>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7">
    <w:nsid w:val="17427DDD"/>
    <w:multiLevelType w:val="hybridMultilevel"/>
    <w:tmpl w:val="D064273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179F53BC"/>
    <w:multiLevelType w:val="hybridMultilevel"/>
    <w:tmpl w:val="135AD938"/>
    <w:lvl w:ilvl="0" w:tplc="0409000F">
      <w:start w:val="1"/>
      <w:numFmt w:val="decimal"/>
      <w:lvlText w:val="%1."/>
      <w:lvlJc w:val="left"/>
      <w:pPr>
        <w:tabs>
          <w:tab w:val="num" w:pos="720"/>
        </w:tabs>
        <w:ind w:left="720" w:hanging="360"/>
      </w:pPr>
      <w:rPr>
        <w:rFonts w:cs="Times New Roman"/>
      </w:rPr>
    </w:lvl>
    <w:lvl w:ilvl="1" w:tplc="35DE0EE4">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18BE5D00"/>
    <w:multiLevelType w:val="hybridMultilevel"/>
    <w:tmpl w:val="2A881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18DB4764"/>
    <w:multiLevelType w:val="hybridMultilevel"/>
    <w:tmpl w:val="14CE87E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19016B3D"/>
    <w:multiLevelType w:val="hybridMultilevel"/>
    <w:tmpl w:val="B274895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19226E0F"/>
    <w:multiLevelType w:val="hybridMultilevel"/>
    <w:tmpl w:val="15886A1C"/>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nsid w:val="19352B71"/>
    <w:multiLevelType w:val="hybridMultilevel"/>
    <w:tmpl w:val="5AC6BC4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nsid w:val="197141DA"/>
    <w:multiLevelType w:val="hybridMultilevel"/>
    <w:tmpl w:val="1306119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5">
    <w:nsid w:val="199C2127"/>
    <w:multiLevelType w:val="hybridMultilevel"/>
    <w:tmpl w:val="BA92FE7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6">
    <w:nsid w:val="1A6C644A"/>
    <w:multiLevelType w:val="hybridMultilevel"/>
    <w:tmpl w:val="5412B52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nsid w:val="1B596DEF"/>
    <w:multiLevelType w:val="hybridMultilevel"/>
    <w:tmpl w:val="78E2F1B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8">
    <w:nsid w:val="1C035F86"/>
    <w:multiLevelType w:val="hybridMultilevel"/>
    <w:tmpl w:val="D02CD5EA"/>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9">
    <w:nsid w:val="1C274BDD"/>
    <w:multiLevelType w:val="hybridMultilevel"/>
    <w:tmpl w:val="2910B622"/>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0">
    <w:nsid w:val="1C3D08CE"/>
    <w:multiLevelType w:val="hybridMultilevel"/>
    <w:tmpl w:val="DE9C9C2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1">
    <w:nsid w:val="1C6D39FB"/>
    <w:multiLevelType w:val="hybridMultilevel"/>
    <w:tmpl w:val="35C40AE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2">
    <w:nsid w:val="1C814908"/>
    <w:multiLevelType w:val="hybridMultilevel"/>
    <w:tmpl w:val="1A1294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3">
    <w:nsid w:val="1D601DC5"/>
    <w:multiLevelType w:val="hybridMultilevel"/>
    <w:tmpl w:val="78D064D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4">
    <w:nsid w:val="1D6B50F8"/>
    <w:multiLevelType w:val="hybridMultilevel"/>
    <w:tmpl w:val="FE5E2AA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5">
    <w:nsid w:val="1FAC36D9"/>
    <w:multiLevelType w:val="hybridMultilevel"/>
    <w:tmpl w:val="E64A3484"/>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6">
    <w:nsid w:val="204C391B"/>
    <w:multiLevelType w:val="multilevel"/>
    <w:tmpl w:val="1E48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0576471"/>
    <w:multiLevelType w:val="hybridMultilevel"/>
    <w:tmpl w:val="0150C0D2"/>
    <w:lvl w:ilvl="0" w:tplc="8910A988">
      <w:start w:val="1"/>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8">
    <w:nsid w:val="20CF4AAA"/>
    <w:multiLevelType w:val="hybridMultilevel"/>
    <w:tmpl w:val="63C86E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9">
    <w:nsid w:val="21922027"/>
    <w:multiLevelType w:val="hybridMultilevel"/>
    <w:tmpl w:val="81E015D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0">
    <w:nsid w:val="22277A1C"/>
    <w:multiLevelType w:val="hybridMultilevel"/>
    <w:tmpl w:val="BD145B1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1">
    <w:nsid w:val="22F67DE9"/>
    <w:multiLevelType w:val="hybridMultilevel"/>
    <w:tmpl w:val="33DAB01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2">
    <w:nsid w:val="2301118A"/>
    <w:multiLevelType w:val="hybridMultilevel"/>
    <w:tmpl w:val="10806A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3">
    <w:nsid w:val="234D6CC1"/>
    <w:multiLevelType w:val="hybridMultilevel"/>
    <w:tmpl w:val="0806180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4">
    <w:nsid w:val="24673BA9"/>
    <w:multiLevelType w:val="hybridMultilevel"/>
    <w:tmpl w:val="F210F00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5">
    <w:nsid w:val="249A6A46"/>
    <w:multiLevelType w:val="hybridMultilevel"/>
    <w:tmpl w:val="9C2CAC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6">
    <w:nsid w:val="24FA4929"/>
    <w:multiLevelType w:val="hybridMultilevel"/>
    <w:tmpl w:val="DD2C7B50"/>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7">
    <w:nsid w:val="25A01A6C"/>
    <w:multiLevelType w:val="hybridMultilevel"/>
    <w:tmpl w:val="B1AC95E2"/>
    <w:lvl w:ilvl="0" w:tplc="04090019">
      <w:start w:val="1"/>
      <w:numFmt w:val="lowerLetter"/>
      <w:lvlText w:val="%1."/>
      <w:lvlJc w:val="left"/>
      <w:pPr>
        <w:tabs>
          <w:tab w:val="num" w:pos="2160"/>
        </w:tabs>
        <w:ind w:left="216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68">
    <w:nsid w:val="266249C2"/>
    <w:multiLevelType w:val="hybridMultilevel"/>
    <w:tmpl w:val="B1823A3A"/>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9">
    <w:nsid w:val="26B9489C"/>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0">
    <w:nsid w:val="274C431C"/>
    <w:multiLevelType w:val="hybridMultilevel"/>
    <w:tmpl w:val="7F96400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1">
    <w:nsid w:val="27701BBD"/>
    <w:multiLevelType w:val="hybridMultilevel"/>
    <w:tmpl w:val="C7DE4150"/>
    <w:lvl w:ilvl="0" w:tplc="0409000F">
      <w:start w:val="1"/>
      <w:numFmt w:val="decimal"/>
      <w:lvlText w:val="%1."/>
      <w:lvlJc w:val="left"/>
      <w:pPr>
        <w:tabs>
          <w:tab w:val="num" w:pos="2880"/>
        </w:tabs>
        <w:ind w:left="2880" w:hanging="360"/>
      </w:pPr>
      <w:rPr>
        <w:rFonts w:cs="Times New Roman"/>
      </w:rPr>
    </w:lvl>
    <w:lvl w:ilvl="1" w:tplc="04090019" w:tentative="1">
      <w:start w:val="1"/>
      <w:numFmt w:val="lowerLetter"/>
      <w:lvlText w:val="%2."/>
      <w:lvlJc w:val="left"/>
      <w:pPr>
        <w:tabs>
          <w:tab w:val="num" w:pos="3600"/>
        </w:tabs>
        <w:ind w:left="3600" w:hanging="360"/>
      </w:pPr>
      <w:rPr>
        <w:rFonts w:cs="Times New Roman"/>
      </w:rPr>
    </w:lvl>
    <w:lvl w:ilvl="2" w:tplc="0409001B" w:tentative="1">
      <w:start w:val="1"/>
      <w:numFmt w:val="lowerRoman"/>
      <w:lvlText w:val="%3."/>
      <w:lvlJc w:val="right"/>
      <w:pPr>
        <w:tabs>
          <w:tab w:val="num" w:pos="4320"/>
        </w:tabs>
        <w:ind w:left="4320" w:hanging="180"/>
      </w:pPr>
      <w:rPr>
        <w:rFonts w:cs="Times New Roman"/>
      </w:rPr>
    </w:lvl>
    <w:lvl w:ilvl="3" w:tplc="0409000F" w:tentative="1">
      <w:start w:val="1"/>
      <w:numFmt w:val="decimal"/>
      <w:lvlText w:val="%4."/>
      <w:lvlJc w:val="left"/>
      <w:pPr>
        <w:tabs>
          <w:tab w:val="num" w:pos="5040"/>
        </w:tabs>
        <w:ind w:left="5040" w:hanging="360"/>
      </w:pPr>
      <w:rPr>
        <w:rFonts w:cs="Times New Roman"/>
      </w:rPr>
    </w:lvl>
    <w:lvl w:ilvl="4" w:tplc="04090019" w:tentative="1">
      <w:start w:val="1"/>
      <w:numFmt w:val="lowerLetter"/>
      <w:lvlText w:val="%5."/>
      <w:lvlJc w:val="left"/>
      <w:pPr>
        <w:tabs>
          <w:tab w:val="num" w:pos="5760"/>
        </w:tabs>
        <w:ind w:left="5760" w:hanging="360"/>
      </w:pPr>
      <w:rPr>
        <w:rFonts w:cs="Times New Roman"/>
      </w:rPr>
    </w:lvl>
    <w:lvl w:ilvl="5" w:tplc="0409001B" w:tentative="1">
      <w:start w:val="1"/>
      <w:numFmt w:val="lowerRoman"/>
      <w:lvlText w:val="%6."/>
      <w:lvlJc w:val="right"/>
      <w:pPr>
        <w:tabs>
          <w:tab w:val="num" w:pos="6480"/>
        </w:tabs>
        <w:ind w:left="6480" w:hanging="180"/>
      </w:pPr>
      <w:rPr>
        <w:rFonts w:cs="Times New Roman"/>
      </w:rPr>
    </w:lvl>
    <w:lvl w:ilvl="6" w:tplc="0409000F" w:tentative="1">
      <w:start w:val="1"/>
      <w:numFmt w:val="decimal"/>
      <w:lvlText w:val="%7."/>
      <w:lvlJc w:val="left"/>
      <w:pPr>
        <w:tabs>
          <w:tab w:val="num" w:pos="7200"/>
        </w:tabs>
        <w:ind w:left="7200" w:hanging="360"/>
      </w:pPr>
      <w:rPr>
        <w:rFonts w:cs="Times New Roman"/>
      </w:rPr>
    </w:lvl>
    <w:lvl w:ilvl="7" w:tplc="04090019" w:tentative="1">
      <w:start w:val="1"/>
      <w:numFmt w:val="lowerLetter"/>
      <w:lvlText w:val="%8."/>
      <w:lvlJc w:val="left"/>
      <w:pPr>
        <w:tabs>
          <w:tab w:val="num" w:pos="7920"/>
        </w:tabs>
        <w:ind w:left="7920" w:hanging="360"/>
      </w:pPr>
      <w:rPr>
        <w:rFonts w:cs="Times New Roman"/>
      </w:rPr>
    </w:lvl>
    <w:lvl w:ilvl="8" w:tplc="0409001B" w:tentative="1">
      <w:start w:val="1"/>
      <w:numFmt w:val="lowerRoman"/>
      <w:lvlText w:val="%9."/>
      <w:lvlJc w:val="right"/>
      <w:pPr>
        <w:tabs>
          <w:tab w:val="num" w:pos="8640"/>
        </w:tabs>
        <w:ind w:left="8640" w:hanging="180"/>
      </w:pPr>
      <w:rPr>
        <w:rFonts w:cs="Times New Roman"/>
      </w:rPr>
    </w:lvl>
  </w:abstractNum>
  <w:abstractNum w:abstractNumId="72">
    <w:nsid w:val="278E282B"/>
    <w:multiLevelType w:val="hybridMultilevel"/>
    <w:tmpl w:val="7BDE7A02"/>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3">
    <w:nsid w:val="27F75745"/>
    <w:multiLevelType w:val="hybridMultilevel"/>
    <w:tmpl w:val="5B36994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4">
    <w:nsid w:val="28797507"/>
    <w:multiLevelType w:val="hybridMultilevel"/>
    <w:tmpl w:val="B19ADCB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5">
    <w:nsid w:val="29240D4E"/>
    <w:multiLevelType w:val="hybridMultilevel"/>
    <w:tmpl w:val="3958572A"/>
    <w:lvl w:ilvl="0" w:tplc="0409000F">
      <w:start w:val="1"/>
      <w:numFmt w:val="decimal"/>
      <w:lvlText w:val="%1."/>
      <w:lvlJc w:val="left"/>
      <w:pPr>
        <w:tabs>
          <w:tab w:val="num" w:pos="2880"/>
        </w:tabs>
        <w:ind w:left="2880" w:hanging="360"/>
      </w:pPr>
      <w:rPr>
        <w:rFonts w:cs="Times New Roman"/>
      </w:rPr>
    </w:lvl>
    <w:lvl w:ilvl="1" w:tplc="04090019" w:tentative="1">
      <w:start w:val="1"/>
      <w:numFmt w:val="lowerLetter"/>
      <w:lvlText w:val="%2."/>
      <w:lvlJc w:val="left"/>
      <w:pPr>
        <w:tabs>
          <w:tab w:val="num" w:pos="3600"/>
        </w:tabs>
        <w:ind w:left="3600" w:hanging="360"/>
      </w:pPr>
      <w:rPr>
        <w:rFonts w:cs="Times New Roman"/>
      </w:rPr>
    </w:lvl>
    <w:lvl w:ilvl="2" w:tplc="0409001B" w:tentative="1">
      <w:start w:val="1"/>
      <w:numFmt w:val="lowerRoman"/>
      <w:lvlText w:val="%3."/>
      <w:lvlJc w:val="right"/>
      <w:pPr>
        <w:tabs>
          <w:tab w:val="num" w:pos="4320"/>
        </w:tabs>
        <w:ind w:left="4320" w:hanging="180"/>
      </w:pPr>
      <w:rPr>
        <w:rFonts w:cs="Times New Roman"/>
      </w:rPr>
    </w:lvl>
    <w:lvl w:ilvl="3" w:tplc="0409000F" w:tentative="1">
      <w:start w:val="1"/>
      <w:numFmt w:val="decimal"/>
      <w:lvlText w:val="%4."/>
      <w:lvlJc w:val="left"/>
      <w:pPr>
        <w:tabs>
          <w:tab w:val="num" w:pos="5040"/>
        </w:tabs>
        <w:ind w:left="5040" w:hanging="360"/>
      </w:pPr>
      <w:rPr>
        <w:rFonts w:cs="Times New Roman"/>
      </w:rPr>
    </w:lvl>
    <w:lvl w:ilvl="4" w:tplc="04090019" w:tentative="1">
      <w:start w:val="1"/>
      <w:numFmt w:val="lowerLetter"/>
      <w:lvlText w:val="%5."/>
      <w:lvlJc w:val="left"/>
      <w:pPr>
        <w:tabs>
          <w:tab w:val="num" w:pos="5760"/>
        </w:tabs>
        <w:ind w:left="5760" w:hanging="360"/>
      </w:pPr>
      <w:rPr>
        <w:rFonts w:cs="Times New Roman"/>
      </w:rPr>
    </w:lvl>
    <w:lvl w:ilvl="5" w:tplc="0409001B" w:tentative="1">
      <w:start w:val="1"/>
      <w:numFmt w:val="lowerRoman"/>
      <w:lvlText w:val="%6."/>
      <w:lvlJc w:val="right"/>
      <w:pPr>
        <w:tabs>
          <w:tab w:val="num" w:pos="6480"/>
        </w:tabs>
        <w:ind w:left="6480" w:hanging="180"/>
      </w:pPr>
      <w:rPr>
        <w:rFonts w:cs="Times New Roman"/>
      </w:rPr>
    </w:lvl>
    <w:lvl w:ilvl="6" w:tplc="0409000F" w:tentative="1">
      <w:start w:val="1"/>
      <w:numFmt w:val="decimal"/>
      <w:lvlText w:val="%7."/>
      <w:lvlJc w:val="left"/>
      <w:pPr>
        <w:tabs>
          <w:tab w:val="num" w:pos="7200"/>
        </w:tabs>
        <w:ind w:left="7200" w:hanging="360"/>
      </w:pPr>
      <w:rPr>
        <w:rFonts w:cs="Times New Roman"/>
      </w:rPr>
    </w:lvl>
    <w:lvl w:ilvl="7" w:tplc="04090019" w:tentative="1">
      <w:start w:val="1"/>
      <w:numFmt w:val="lowerLetter"/>
      <w:lvlText w:val="%8."/>
      <w:lvlJc w:val="left"/>
      <w:pPr>
        <w:tabs>
          <w:tab w:val="num" w:pos="7920"/>
        </w:tabs>
        <w:ind w:left="7920" w:hanging="360"/>
      </w:pPr>
      <w:rPr>
        <w:rFonts w:cs="Times New Roman"/>
      </w:rPr>
    </w:lvl>
    <w:lvl w:ilvl="8" w:tplc="0409001B" w:tentative="1">
      <w:start w:val="1"/>
      <w:numFmt w:val="lowerRoman"/>
      <w:lvlText w:val="%9."/>
      <w:lvlJc w:val="right"/>
      <w:pPr>
        <w:tabs>
          <w:tab w:val="num" w:pos="8640"/>
        </w:tabs>
        <w:ind w:left="8640" w:hanging="180"/>
      </w:pPr>
      <w:rPr>
        <w:rFonts w:cs="Times New Roman"/>
      </w:rPr>
    </w:lvl>
  </w:abstractNum>
  <w:abstractNum w:abstractNumId="76">
    <w:nsid w:val="295C6835"/>
    <w:multiLevelType w:val="hybridMultilevel"/>
    <w:tmpl w:val="FD8802A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7">
    <w:nsid w:val="2A106A79"/>
    <w:multiLevelType w:val="hybridMultilevel"/>
    <w:tmpl w:val="EAF2F472"/>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8">
    <w:nsid w:val="2A6E7483"/>
    <w:multiLevelType w:val="hybridMultilevel"/>
    <w:tmpl w:val="0BEE004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9">
    <w:nsid w:val="2A7630AE"/>
    <w:multiLevelType w:val="hybridMultilevel"/>
    <w:tmpl w:val="6740634A"/>
    <w:lvl w:ilvl="0" w:tplc="8910A988">
      <w:start w:val="1"/>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80">
    <w:nsid w:val="2C6E40FD"/>
    <w:multiLevelType w:val="hybridMultilevel"/>
    <w:tmpl w:val="D3C4880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1">
    <w:nsid w:val="2D3920DE"/>
    <w:multiLevelType w:val="hybridMultilevel"/>
    <w:tmpl w:val="42AAC37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2">
    <w:nsid w:val="2E4F574A"/>
    <w:multiLevelType w:val="hybridMultilevel"/>
    <w:tmpl w:val="FB547316"/>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83">
    <w:nsid w:val="2E663B78"/>
    <w:multiLevelType w:val="hybridMultilevel"/>
    <w:tmpl w:val="78222E70"/>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84">
    <w:nsid w:val="2ED903B6"/>
    <w:multiLevelType w:val="hybridMultilevel"/>
    <w:tmpl w:val="9D04139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5">
    <w:nsid w:val="31793AA9"/>
    <w:multiLevelType w:val="hybridMultilevel"/>
    <w:tmpl w:val="4AAAC624"/>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6">
    <w:nsid w:val="318D1FEF"/>
    <w:multiLevelType w:val="hybridMultilevel"/>
    <w:tmpl w:val="9C9458CC"/>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7">
    <w:nsid w:val="32744EC3"/>
    <w:multiLevelType w:val="hybridMultilevel"/>
    <w:tmpl w:val="C9F8A80E"/>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8">
    <w:nsid w:val="339B7B9F"/>
    <w:multiLevelType w:val="hybridMultilevel"/>
    <w:tmpl w:val="86D4EE9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9">
    <w:nsid w:val="33FA4432"/>
    <w:multiLevelType w:val="hybridMultilevel"/>
    <w:tmpl w:val="D394660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0">
    <w:nsid w:val="346E0BD4"/>
    <w:multiLevelType w:val="multilevel"/>
    <w:tmpl w:val="C4407118"/>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1">
    <w:nsid w:val="354D0F41"/>
    <w:multiLevelType w:val="hybridMultilevel"/>
    <w:tmpl w:val="D8C2214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2">
    <w:nsid w:val="35F40A45"/>
    <w:multiLevelType w:val="hybridMultilevel"/>
    <w:tmpl w:val="46B2AC22"/>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93">
    <w:nsid w:val="369232D3"/>
    <w:multiLevelType w:val="hybridMultilevel"/>
    <w:tmpl w:val="1AEC512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4">
    <w:nsid w:val="37266942"/>
    <w:multiLevelType w:val="hybridMultilevel"/>
    <w:tmpl w:val="913C3F4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5">
    <w:nsid w:val="37835A39"/>
    <w:multiLevelType w:val="hybridMultilevel"/>
    <w:tmpl w:val="089EE80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6">
    <w:nsid w:val="37C37AF9"/>
    <w:multiLevelType w:val="hybridMultilevel"/>
    <w:tmpl w:val="81703592"/>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97">
    <w:nsid w:val="37D17E72"/>
    <w:multiLevelType w:val="hybridMultilevel"/>
    <w:tmpl w:val="CA1E8744"/>
    <w:lvl w:ilvl="0" w:tplc="A1D88310">
      <w:start w:val="1"/>
      <w:numFmt w:val="decimal"/>
      <w:lvlText w:val="%1."/>
      <w:lvlJc w:val="left"/>
      <w:pPr>
        <w:tabs>
          <w:tab w:val="num" w:pos="720"/>
        </w:tabs>
        <w:ind w:left="720" w:hanging="360"/>
      </w:pPr>
      <w:rPr>
        <w:rFonts w:cs="Times New Roman" w:hint="default"/>
      </w:rPr>
    </w:lvl>
    <w:lvl w:ilvl="1" w:tplc="82AA12E4">
      <w:numFmt w:val="none"/>
      <w:lvlText w:val=""/>
      <w:lvlJc w:val="left"/>
      <w:pPr>
        <w:tabs>
          <w:tab w:val="num" w:pos="360"/>
        </w:tabs>
      </w:pPr>
      <w:rPr>
        <w:rFonts w:cs="Times New Roman"/>
      </w:rPr>
    </w:lvl>
    <w:lvl w:ilvl="2" w:tplc="1950796A">
      <w:numFmt w:val="none"/>
      <w:lvlText w:val=""/>
      <w:lvlJc w:val="left"/>
      <w:pPr>
        <w:tabs>
          <w:tab w:val="num" w:pos="360"/>
        </w:tabs>
      </w:pPr>
      <w:rPr>
        <w:rFonts w:cs="Times New Roman"/>
      </w:rPr>
    </w:lvl>
    <w:lvl w:ilvl="3" w:tplc="5252A18C">
      <w:numFmt w:val="none"/>
      <w:lvlText w:val=""/>
      <w:lvlJc w:val="left"/>
      <w:pPr>
        <w:tabs>
          <w:tab w:val="num" w:pos="360"/>
        </w:tabs>
      </w:pPr>
      <w:rPr>
        <w:rFonts w:cs="Times New Roman"/>
      </w:rPr>
    </w:lvl>
    <w:lvl w:ilvl="4" w:tplc="F202FFB4">
      <w:numFmt w:val="none"/>
      <w:lvlText w:val=""/>
      <w:lvlJc w:val="left"/>
      <w:pPr>
        <w:tabs>
          <w:tab w:val="num" w:pos="360"/>
        </w:tabs>
      </w:pPr>
      <w:rPr>
        <w:rFonts w:cs="Times New Roman"/>
      </w:rPr>
    </w:lvl>
    <w:lvl w:ilvl="5" w:tplc="20548B52">
      <w:numFmt w:val="none"/>
      <w:lvlText w:val=""/>
      <w:lvlJc w:val="left"/>
      <w:pPr>
        <w:tabs>
          <w:tab w:val="num" w:pos="360"/>
        </w:tabs>
      </w:pPr>
      <w:rPr>
        <w:rFonts w:cs="Times New Roman"/>
      </w:rPr>
    </w:lvl>
    <w:lvl w:ilvl="6" w:tplc="2B780646">
      <w:numFmt w:val="none"/>
      <w:lvlText w:val=""/>
      <w:lvlJc w:val="left"/>
      <w:pPr>
        <w:tabs>
          <w:tab w:val="num" w:pos="360"/>
        </w:tabs>
      </w:pPr>
      <w:rPr>
        <w:rFonts w:cs="Times New Roman"/>
      </w:rPr>
    </w:lvl>
    <w:lvl w:ilvl="7" w:tplc="1B527068">
      <w:numFmt w:val="none"/>
      <w:lvlText w:val=""/>
      <w:lvlJc w:val="left"/>
      <w:pPr>
        <w:tabs>
          <w:tab w:val="num" w:pos="360"/>
        </w:tabs>
      </w:pPr>
      <w:rPr>
        <w:rFonts w:cs="Times New Roman"/>
      </w:rPr>
    </w:lvl>
    <w:lvl w:ilvl="8" w:tplc="DF569E6A">
      <w:numFmt w:val="none"/>
      <w:lvlText w:val=""/>
      <w:lvlJc w:val="left"/>
      <w:pPr>
        <w:tabs>
          <w:tab w:val="num" w:pos="360"/>
        </w:tabs>
      </w:pPr>
      <w:rPr>
        <w:rFonts w:cs="Times New Roman"/>
      </w:rPr>
    </w:lvl>
  </w:abstractNum>
  <w:abstractNum w:abstractNumId="98">
    <w:nsid w:val="38B361C6"/>
    <w:multiLevelType w:val="hybridMultilevel"/>
    <w:tmpl w:val="83DAD00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9">
    <w:nsid w:val="390A7AC6"/>
    <w:multiLevelType w:val="hybridMultilevel"/>
    <w:tmpl w:val="9D2620A4"/>
    <w:lvl w:ilvl="0" w:tplc="8910A988">
      <w:start w:val="1"/>
      <w:numFmt w:val="decimal"/>
      <w:lvlText w:val="%1."/>
      <w:lvlJc w:val="left"/>
      <w:pPr>
        <w:tabs>
          <w:tab w:val="num" w:pos="792"/>
        </w:tabs>
        <w:ind w:left="792" w:hanging="360"/>
      </w:pPr>
      <w:rPr>
        <w:rFonts w:cs="Times New Roman" w:hint="default"/>
      </w:rPr>
    </w:lvl>
    <w:lvl w:ilvl="1" w:tplc="04090019">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0">
    <w:nsid w:val="3B6D0A51"/>
    <w:multiLevelType w:val="hybridMultilevel"/>
    <w:tmpl w:val="0B4E16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3C137704"/>
    <w:multiLevelType w:val="hybridMultilevel"/>
    <w:tmpl w:val="36E8ABF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2">
    <w:nsid w:val="3C6D5BFA"/>
    <w:multiLevelType w:val="hybridMultilevel"/>
    <w:tmpl w:val="AD9EF27A"/>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3">
    <w:nsid w:val="3CF12CE4"/>
    <w:multiLevelType w:val="hybridMultilevel"/>
    <w:tmpl w:val="B8C4A7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4">
    <w:nsid w:val="3CF54076"/>
    <w:multiLevelType w:val="hybridMultilevel"/>
    <w:tmpl w:val="71AC515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5">
    <w:nsid w:val="3DC6203C"/>
    <w:multiLevelType w:val="hybridMultilevel"/>
    <w:tmpl w:val="93466830"/>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6">
    <w:nsid w:val="3DCF78E8"/>
    <w:multiLevelType w:val="hybridMultilevel"/>
    <w:tmpl w:val="5066DD8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7">
    <w:nsid w:val="3DCF7AF5"/>
    <w:multiLevelType w:val="hybridMultilevel"/>
    <w:tmpl w:val="94367A16"/>
    <w:lvl w:ilvl="0" w:tplc="8910A988">
      <w:start w:val="1"/>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8">
    <w:nsid w:val="3E394773"/>
    <w:multiLevelType w:val="hybridMultilevel"/>
    <w:tmpl w:val="A862586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9">
    <w:nsid w:val="3EAB6421"/>
    <w:multiLevelType w:val="hybridMultilevel"/>
    <w:tmpl w:val="08C6E42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0">
    <w:nsid w:val="3EBE4AFC"/>
    <w:multiLevelType w:val="hybridMultilevel"/>
    <w:tmpl w:val="B00098FC"/>
    <w:lvl w:ilvl="0" w:tplc="8910A988">
      <w:start w:val="1"/>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1">
    <w:nsid w:val="403D24C0"/>
    <w:multiLevelType w:val="hybridMultilevel"/>
    <w:tmpl w:val="1DAE158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2">
    <w:nsid w:val="40955BAD"/>
    <w:multiLevelType w:val="hybridMultilevel"/>
    <w:tmpl w:val="68B8DBB6"/>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13">
    <w:nsid w:val="40EB4518"/>
    <w:multiLevelType w:val="multilevel"/>
    <w:tmpl w:val="C4407118"/>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4">
    <w:nsid w:val="410C2D6C"/>
    <w:multiLevelType w:val="hybridMultilevel"/>
    <w:tmpl w:val="A6C8D10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5">
    <w:nsid w:val="411038A6"/>
    <w:multiLevelType w:val="hybridMultilevel"/>
    <w:tmpl w:val="D456785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6">
    <w:nsid w:val="41F47970"/>
    <w:multiLevelType w:val="hybridMultilevel"/>
    <w:tmpl w:val="FA68F63A"/>
    <w:lvl w:ilvl="0" w:tplc="48067A16">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7">
    <w:nsid w:val="424E7B33"/>
    <w:multiLevelType w:val="hybridMultilevel"/>
    <w:tmpl w:val="3272CC6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8">
    <w:nsid w:val="4304314A"/>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9">
    <w:nsid w:val="44E07721"/>
    <w:multiLevelType w:val="hybridMultilevel"/>
    <w:tmpl w:val="65B0AAB2"/>
    <w:lvl w:ilvl="0" w:tplc="A52ACBF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0">
    <w:nsid w:val="457724E6"/>
    <w:multiLevelType w:val="hybridMultilevel"/>
    <w:tmpl w:val="7480AD5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1">
    <w:nsid w:val="45D833D6"/>
    <w:multiLevelType w:val="hybridMultilevel"/>
    <w:tmpl w:val="DE06510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2">
    <w:nsid w:val="461550B0"/>
    <w:multiLevelType w:val="hybridMultilevel"/>
    <w:tmpl w:val="7D84D1F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3">
    <w:nsid w:val="46346B26"/>
    <w:multiLevelType w:val="hybridMultilevel"/>
    <w:tmpl w:val="98F0CF5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4">
    <w:nsid w:val="464E54FF"/>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5">
    <w:nsid w:val="46BD7763"/>
    <w:multiLevelType w:val="hybridMultilevel"/>
    <w:tmpl w:val="B37E88A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6">
    <w:nsid w:val="46D933E2"/>
    <w:multiLevelType w:val="hybridMultilevel"/>
    <w:tmpl w:val="23D63E9A"/>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7">
    <w:nsid w:val="47095A5B"/>
    <w:multiLevelType w:val="hybridMultilevel"/>
    <w:tmpl w:val="49269452"/>
    <w:lvl w:ilvl="0" w:tplc="8910A988">
      <w:start w:val="1"/>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28">
    <w:nsid w:val="47426558"/>
    <w:multiLevelType w:val="hybridMultilevel"/>
    <w:tmpl w:val="5F3CDFA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9">
    <w:nsid w:val="47722796"/>
    <w:multiLevelType w:val="hybridMultilevel"/>
    <w:tmpl w:val="C0224DE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0">
    <w:nsid w:val="483B4D13"/>
    <w:multiLevelType w:val="hybridMultilevel"/>
    <w:tmpl w:val="14020EF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1">
    <w:nsid w:val="48CC0EFD"/>
    <w:multiLevelType w:val="hybridMultilevel"/>
    <w:tmpl w:val="773E1C3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2">
    <w:nsid w:val="492B304E"/>
    <w:multiLevelType w:val="hybridMultilevel"/>
    <w:tmpl w:val="BC603E7C"/>
    <w:lvl w:ilvl="0" w:tplc="8910A988">
      <w:start w:val="1"/>
      <w:numFmt w:val="decimal"/>
      <w:lvlText w:val="%1."/>
      <w:lvlJc w:val="left"/>
      <w:pPr>
        <w:tabs>
          <w:tab w:val="num" w:pos="3600"/>
        </w:tabs>
        <w:ind w:left="3600" w:hanging="360"/>
      </w:pPr>
      <w:rPr>
        <w:rFonts w:cs="Times New Roman" w:hint="default"/>
      </w:rPr>
    </w:lvl>
    <w:lvl w:ilvl="1" w:tplc="04090019" w:tentative="1">
      <w:start w:val="1"/>
      <w:numFmt w:val="lowerLetter"/>
      <w:lvlText w:val="%2."/>
      <w:lvlJc w:val="left"/>
      <w:pPr>
        <w:tabs>
          <w:tab w:val="num" w:pos="4320"/>
        </w:tabs>
        <w:ind w:left="4320" w:hanging="360"/>
      </w:pPr>
      <w:rPr>
        <w:rFonts w:cs="Times New Roman"/>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133">
    <w:nsid w:val="49516816"/>
    <w:multiLevelType w:val="multilevel"/>
    <w:tmpl w:val="C4407118"/>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4">
    <w:nsid w:val="49A92B98"/>
    <w:multiLevelType w:val="hybridMultilevel"/>
    <w:tmpl w:val="3F60B86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5">
    <w:nsid w:val="4A845BD2"/>
    <w:multiLevelType w:val="hybridMultilevel"/>
    <w:tmpl w:val="62C47C12"/>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36">
    <w:nsid w:val="4ABF5896"/>
    <w:multiLevelType w:val="multilevel"/>
    <w:tmpl w:val="8070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DCD053A"/>
    <w:multiLevelType w:val="hybridMultilevel"/>
    <w:tmpl w:val="51BABF02"/>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8">
    <w:nsid w:val="4DE46496"/>
    <w:multiLevelType w:val="hybridMultilevel"/>
    <w:tmpl w:val="397A48A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9">
    <w:nsid w:val="4E7B07AB"/>
    <w:multiLevelType w:val="hybridMultilevel"/>
    <w:tmpl w:val="BC4AE0A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0">
    <w:nsid w:val="4E9733DA"/>
    <w:multiLevelType w:val="hybridMultilevel"/>
    <w:tmpl w:val="BA7A6644"/>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41">
    <w:nsid w:val="4EDC0DC8"/>
    <w:multiLevelType w:val="hybridMultilevel"/>
    <w:tmpl w:val="6458F63C"/>
    <w:lvl w:ilvl="0" w:tplc="0409000F">
      <w:start w:val="1"/>
      <w:numFmt w:val="decimal"/>
      <w:lvlText w:val="%1."/>
      <w:lvlJc w:val="left"/>
      <w:pPr>
        <w:tabs>
          <w:tab w:val="num" w:pos="720"/>
        </w:tabs>
        <w:ind w:left="720" w:hanging="360"/>
      </w:pPr>
      <w:rPr>
        <w:rFonts w:cs="Times New Roman"/>
      </w:rPr>
    </w:lvl>
    <w:lvl w:ilvl="1" w:tplc="0409000F">
      <w:start w:val="1"/>
      <w:numFmt w:val="decimal"/>
      <w:lvlText w:val="%2."/>
      <w:lvlJc w:val="left"/>
      <w:pPr>
        <w:tabs>
          <w:tab w:val="num" w:pos="720"/>
        </w:tabs>
        <w:ind w:left="72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2">
    <w:nsid w:val="4F4C690F"/>
    <w:multiLevelType w:val="hybridMultilevel"/>
    <w:tmpl w:val="52CAA83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3">
    <w:nsid w:val="4FA401C7"/>
    <w:multiLevelType w:val="hybridMultilevel"/>
    <w:tmpl w:val="3432DBA6"/>
    <w:lvl w:ilvl="0" w:tplc="8910A988">
      <w:start w:val="1"/>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8910A988">
      <w:start w:val="1"/>
      <w:numFmt w:val="decimal"/>
      <w:lvlText w:val="%4."/>
      <w:lvlJc w:val="left"/>
      <w:pPr>
        <w:tabs>
          <w:tab w:val="num" w:pos="3600"/>
        </w:tabs>
        <w:ind w:left="3600" w:hanging="360"/>
      </w:pPr>
      <w:rPr>
        <w:rFonts w:cs="Times New Roman" w:hint="default"/>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44">
    <w:nsid w:val="500D4052"/>
    <w:multiLevelType w:val="hybridMultilevel"/>
    <w:tmpl w:val="98407032"/>
    <w:lvl w:ilvl="0" w:tplc="8910A98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45">
    <w:nsid w:val="509948A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6">
    <w:nsid w:val="509F2132"/>
    <w:multiLevelType w:val="hybridMultilevel"/>
    <w:tmpl w:val="635C5000"/>
    <w:lvl w:ilvl="0" w:tplc="8910A988">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7">
    <w:nsid w:val="50B564D5"/>
    <w:multiLevelType w:val="hybridMultilevel"/>
    <w:tmpl w:val="FD88ED8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8">
    <w:nsid w:val="51A27795"/>
    <w:multiLevelType w:val="hybridMultilevel"/>
    <w:tmpl w:val="1B26F344"/>
    <w:lvl w:ilvl="0" w:tplc="8910A988">
      <w:start w:val="1"/>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2160"/>
        </w:tabs>
        <w:ind w:left="2160" w:hanging="360"/>
      </w:pPr>
      <w:rPr>
        <w:rFonts w:cs="Times New Roman"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49">
    <w:nsid w:val="51A44AE2"/>
    <w:multiLevelType w:val="hybridMultilevel"/>
    <w:tmpl w:val="2026DD7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0F">
      <w:start w:val="1"/>
      <w:numFmt w:val="decimal"/>
      <w:lvlText w:val="%3."/>
      <w:lvlJc w:val="left"/>
      <w:pPr>
        <w:tabs>
          <w:tab w:val="num" w:pos="2340"/>
        </w:tabs>
        <w:ind w:left="2340" w:hanging="36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0">
    <w:nsid w:val="51A84EB3"/>
    <w:multiLevelType w:val="hybridMultilevel"/>
    <w:tmpl w:val="FB1E400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1">
    <w:nsid w:val="524977A1"/>
    <w:multiLevelType w:val="hybridMultilevel"/>
    <w:tmpl w:val="D6C4DCC0"/>
    <w:lvl w:ilvl="0" w:tplc="0409000F">
      <w:start w:val="1"/>
      <w:numFmt w:val="decimal"/>
      <w:lvlText w:val="%1."/>
      <w:lvlJc w:val="left"/>
      <w:pPr>
        <w:tabs>
          <w:tab w:val="num" w:pos="720"/>
        </w:tabs>
        <w:ind w:left="720" w:hanging="360"/>
      </w:pPr>
      <w:rPr>
        <w:rFonts w:cs="Times New Roman"/>
      </w:rPr>
    </w:lvl>
    <w:lvl w:ilvl="1" w:tplc="16226FA6">
      <w:start w:val="1"/>
      <w:numFmt w:val="bullet"/>
      <w:lvlText w:val=""/>
      <w:lvlJc w:val="left"/>
      <w:pPr>
        <w:tabs>
          <w:tab w:val="num" w:pos="1440"/>
        </w:tabs>
        <w:ind w:left="1440" w:hanging="360"/>
      </w:pPr>
      <w:rPr>
        <w:rFonts w:ascii="Symbol" w:hAnsi="Symbol" w:hint="default"/>
      </w:rPr>
    </w:lvl>
    <w:lvl w:ilvl="2" w:tplc="A52ACBFC">
      <w:start w:val="1"/>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2">
    <w:nsid w:val="525C6A75"/>
    <w:multiLevelType w:val="hybridMultilevel"/>
    <w:tmpl w:val="91D05C6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3">
    <w:nsid w:val="54086F6B"/>
    <w:multiLevelType w:val="hybridMultilevel"/>
    <w:tmpl w:val="6CC8BB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4">
    <w:nsid w:val="54F576E7"/>
    <w:multiLevelType w:val="hybridMultilevel"/>
    <w:tmpl w:val="9DAEC1E4"/>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5">
    <w:nsid w:val="555E3E6C"/>
    <w:multiLevelType w:val="hybridMultilevel"/>
    <w:tmpl w:val="FB847F7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6">
    <w:nsid w:val="55740DCF"/>
    <w:multiLevelType w:val="hybridMultilevel"/>
    <w:tmpl w:val="D7C2B19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7">
    <w:nsid w:val="563F0010"/>
    <w:multiLevelType w:val="hybridMultilevel"/>
    <w:tmpl w:val="16D0A60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8">
    <w:nsid w:val="56780474"/>
    <w:multiLevelType w:val="hybridMultilevel"/>
    <w:tmpl w:val="F0E8B09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9">
    <w:nsid w:val="5685795E"/>
    <w:multiLevelType w:val="hybridMultilevel"/>
    <w:tmpl w:val="D642300A"/>
    <w:lvl w:ilvl="0" w:tplc="04090019">
      <w:start w:val="1"/>
      <w:numFmt w:val="lowerLetter"/>
      <w:lvlText w:val="%1."/>
      <w:lvlJc w:val="left"/>
      <w:pPr>
        <w:tabs>
          <w:tab w:val="num" w:pos="3600"/>
        </w:tabs>
        <w:ind w:left="3600" w:hanging="360"/>
      </w:pPr>
      <w:rPr>
        <w:rFonts w:cs="Times New Roman"/>
      </w:rPr>
    </w:lvl>
    <w:lvl w:ilvl="1" w:tplc="04090019" w:tentative="1">
      <w:start w:val="1"/>
      <w:numFmt w:val="lowerLetter"/>
      <w:lvlText w:val="%2."/>
      <w:lvlJc w:val="left"/>
      <w:pPr>
        <w:tabs>
          <w:tab w:val="num" w:pos="4320"/>
        </w:tabs>
        <w:ind w:left="4320" w:hanging="360"/>
      </w:pPr>
      <w:rPr>
        <w:rFonts w:cs="Times New Roman"/>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160">
    <w:nsid w:val="56DF6799"/>
    <w:multiLevelType w:val="hybridMultilevel"/>
    <w:tmpl w:val="6EDC7532"/>
    <w:lvl w:ilvl="0" w:tplc="8910A988">
      <w:start w:val="1"/>
      <w:numFmt w:val="decimal"/>
      <w:lvlText w:val="%1."/>
      <w:lvlJc w:val="left"/>
      <w:pPr>
        <w:tabs>
          <w:tab w:val="num" w:pos="792"/>
        </w:tabs>
        <w:ind w:left="792" w:hanging="360"/>
      </w:pPr>
      <w:rPr>
        <w:rFonts w:cs="Times New Roman" w:hint="default"/>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1">
    <w:nsid w:val="577453B9"/>
    <w:multiLevelType w:val="hybridMultilevel"/>
    <w:tmpl w:val="309894A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2">
    <w:nsid w:val="5912582D"/>
    <w:multiLevelType w:val="hybridMultilevel"/>
    <w:tmpl w:val="54C694D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16226FA6">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3">
    <w:nsid w:val="591A7B48"/>
    <w:multiLevelType w:val="hybridMultilevel"/>
    <w:tmpl w:val="9B14FF8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4">
    <w:nsid w:val="59420A2B"/>
    <w:multiLevelType w:val="hybridMultilevel"/>
    <w:tmpl w:val="86A8421C"/>
    <w:lvl w:ilvl="0" w:tplc="8910A98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65">
    <w:nsid w:val="59AC6412"/>
    <w:multiLevelType w:val="hybridMultilevel"/>
    <w:tmpl w:val="9B92C1F8"/>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6">
    <w:nsid w:val="59C11A91"/>
    <w:multiLevelType w:val="hybridMultilevel"/>
    <w:tmpl w:val="C9B2701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7">
    <w:nsid w:val="5A3C01AE"/>
    <w:multiLevelType w:val="hybridMultilevel"/>
    <w:tmpl w:val="23609534"/>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8">
    <w:nsid w:val="5B5C1CB9"/>
    <w:multiLevelType w:val="hybridMultilevel"/>
    <w:tmpl w:val="29A26F8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9">
    <w:nsid w:val="5C6B3B62"/>
    <w:multiLevelType w:val="hybridMultilevel"/>
    <w:tmpl w:val="DDE2A380"/>
    <w:lvl w:ilvl="0" w:tplc="0409000F">
      <w:start w:val="1"/>
      <w:numFmt w:val="decimal"/>
      <w:lvlText w:val="%1."/>
      <w:lvlJc w:val="left"/>
      <w:pPr>
        <w:tabs>
          <w:tab w:val="num" w:pos="2880"/>
        </w:tabs>
        <w:ind w:left="2880" w:hanging="360"/>
      </w:pPr>
      <w:rPr>
        <w:rFonts w:cs="Times New Roman"/>
      </w:rPr>
    </w:lvl>
    <w:lvl w:ilvl="1" w:tplc="04090019" w:tentative="1">
      <w:start w:val="1"/>
      <w:numFmt w:val="lowerLetter"/>
      <w:lvlText w:val="%2."/>
      <w:lvlJc w:val="left"/>
      <w:pPr>
        <w:tabs>
          <w:tab w:val="num" w:pos="3600"/>
        </w:tabs>
        <w:ind w:left="3600" w:hanging="360"/>
      </w:pPr>
      <w:rPr>
        <w:rFonts w:cs="Times New Roman"/>
      </w:rPr>
    </w:lvl>
    <w:lvl w:ilvl="2" w:tplc="0409001B" w:tentative="1">
      <w:start w:val="1"/>
      <w:numFmt w:val="lowerRoman"/>
      <w:lvlText w:val="%3."/>
      <w:lvlJc w:val="right"/>
      <w:pPr>
        <w:tabs>
          <w:tab w:val="num" w:pos="4320"/>
        </w:tabs>
        <w:ind w:left="4320" w:hanging="180"/>
      </w:pPr>
      <w:rPr>
        <w:rFonts w:cs="Times New Roman"/>
      </w:rPr>
    </w:lvl>
    <w:lvl w:ilvl="3" w:tplc="0409000F" w:tentative="1">
      <w:start w:val="1"/>
      <w:numFmt w:val="decimal"/>
      <w:lvlText w:val="%4."/>
      <w:lvlJc w:val="left"/>
      <w:pPr>
        <w:tabs>
          <w:tab w:val="num" w:pos="5040"/>
        </w:tabs>
        <w:ind w:left="5040" w:hanging="360"/>
      </w:pPr>
      <w:rPr>
        <w:rFonts w:cs="Times New Roman"/>
      </w:rPr>
    </w:lvl>
    <w:lvl w:ilvl="4" w:tplc="04090019" w:tentative="1">
      <w:start w:val="1"/>
      <w:numFmt w:val="lowerLetter"/>
      <w:lvlText w:val="%5."/>
      <w:lvlJc w:val="left"/>
      <w:pPr>
        <w:tabs>
          <w:tab w:val="num" w:pos="5760"/>
        </w:tabs>
        <w:ind w:left="5760" w:hanging="360"/>
      </w:pPr>
      <w:rPr>
        <w:rFonts w:cs="Times New Roman"/>
      </w:rPr>
    </w:lvl>
    <w:lvl w:ilvl="5" w:tplc="0409001B" w:tentative="1">
      <w:start w:val="1"/>
      <w:numFmt w:val="lowerRoman"/>
      <w:lvlText w:val="%6."/>
      <w:lvlJc w:val="right"/>
      <w:pPr>
        <w:tabs>
          <w:tab w:val="num" w:pos="6480"/>
        </w:tabs>
        <w:ind w:left="6480" w:hanging="180"/>
      </w:pPr>
      <w:rPr>
        <w:rFonts w:cs="Times New Roman"/>
      </w:rPr>
    </w:lvl>
    <w:lvl w:ilvl="6" w:tplc="0409000F" w:tentative="1">
      <w:start w:val="1"/>
      <w:numFmt w:val="decimal"/>
      <w:lvlText w:val="%7."/>
      <w:lvlJc w:val="left"/>
      <w:pPr>
        <w:tabs>
          <w:tab w:val="num" w:pos="7200"/>
        </w:tabs>
        <w:ind w:left="7200" w:hanging="360"/>
      </w:pPr>
      <w:rPr>
        <w:rFonts w:cs="Times New Roman"/>
      </w:rPr>
    </w:lvl>
    <w:lvl w:ilvl="7" w:tplc="04090019" w:tentative="1">
      <w:start w:val="1"/>
      <w:numFmt w:val="lowerLetter"/>
      <w:lvlText w:val="%8."/>
      <w:lvlJc w:val="left"/>
      <w:pPr>
        <w:tabs>
          <w:tab w:val="num" w:pos="7920"/>
        </w:tabs>
        <w:ind w:left="7920" w:hanging="360"/>
      </w:pPr>
      <w:rPr>
        <w:rFonts w:cs="Times New Roman"/>
      </w:rPr>
    </w:lvl>
    <w:lvl w:ilvl="8" w:tplc="0409001B" w:tentative="1">
      <w:start w:val="1"/>
      <w:numFmt w:val="lowerRoman"/>
      <w:lvlText w:val="%9."/>
      <w:lvlJc w:val="right"/>
      <w:pPr>
        <w:tabs>
          <w:tab w:val="num" w:pos="8640"/>
        </w:tabs>
        <w:ind w:left="8640" w:hanging="180"/>
      </w:pPr>
      <w:rPr>
        <w:rFonts w:cs="Times New Roman"/>
      </w:rPr>
    </w:lvl>
  </w:abstractNum>
  <w:abstractNum w:abstractNumId="170">
    <w:nsid w:val="5D90218A"/>
    <w:multiLevelType w:val="hybridMultilevel"/>
    <w:tmpl w:val="C302969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1">
    <w:nsid w:val="5D930822"/>
    <w:multiLevelType w:val="hybridMultilevel"/>
    <w:tmpl w:val="5C3CC74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2">
    <w:nsid w:val="5DAB25B6"/>
    <w:multiLevelType w:val="hybridMultilevel"/>
    <w:tmpl w:val="DE38C02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3">
    <w:nsid w:val="5DCD5E5C"/>
    <w:multiLevelType w:val="multilevel"/>
    <w:tmpl w:val="65D64E9E"/>
    <w:lvl w:ilvl="0">
      <w:start w:val="1"/>
      <w:numFmt w:val="bullet"/>
      <w:lvlText w:val=""/>
      <w:lvlJc w:val="left"/>
      <w:pPr>
        <w:tabs>
          <w:tab w:val="num" w:pos="720"/>
        </w:tabs>
        <w:ind w:left="720" w:hanging="360"/>
      </w:pPr>
      <w:rPr>
        <w:rFonts w:ascii="Symbol" w:hAnsi="Symbol" w:hint="default"/>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74">
    <w:nsid w:val="5E0E168B"/>
    <w:multiLevelType w:val="multilevel"/>
    <w:tmpl w:val="30E4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5E3E3C9C"/>
    <w:multiLevelType w:val="hybridMultilevel"/>
    <w:tmpl w:val="CA76C2F0"/>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6">
    <w:nsid w:val="5F1566B4"/>
    <w:multiLevelType w:val="hybridMultilevel"/>
    <w:tmpl w:val="C32CF1A2"/>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7">
    <w:nsid w:val="5F8E13EC"/>
    <w:multiLevelType w:val="hybridMultilevel"/>
    <w:tmpl w:val="F4B2F7D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8">
    <w:nsid w:val="607125A5"/>
    <w:multiLevelType w:val="hybridMultilevel"/>
    <w:tmpl w:val="A638391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9">
    <w:nsid w:val="613C75AA"/>
    <w:multiLevelType w:val="hybridMultilevel"/>
    <w:tmpl w:val="86946514"/>
    <w:lvl w:ilvl="0" w:tplc="8910A988">
      <w:start w:val="1"/>
      <w:numFmt w:val="decimal"/>
      <w:lvlText w:val="%1."/>
      <w:lvlJc w:val="left"/>
      <w:pPr>
        <w:tabs>
          <w:tab w:val="num" w:pos="3600"/>
        </w:tabs>
        <w:ind w:left="3600" w:hanging="360"/>
      </w:pPr>
      <w:rPr>
        <w:rFonts w:cs="Times New Roman" w:hint="default"/>
      </w:rPr>
    </w:lvl>
    <w:lvl w:ilvl="1" w:tplc="04090019" w:tentative="1">
      <w:start w:val="1"/>
      <w:numFmt w:val="lowerLetter"/>
      <w:lvlText w:val="%2."/>
      <w:lvlJc w:val="left"/>
      <w:pPr>
        <w:tabs>
          <w:tab w:val="num" w:pos="4320"/>
        </w:tabs>
        <w:ind w:left="4320" w:hanging="360"/>
      </w:pPr>
      <w:rPr>
        <w:rFonts w:cs="Times New Roman"/>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180">
    <w:nsid w:val="62C322BF"/>
    <w:multiLevelType w:val="hybridMultilevel"/>
    <w:tmpl w:val="8132FF3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1">
    <w:nsid w:val="643D349E"/>
    <w:multiLevelType w:val="hybridMultilevel"/>
    <w:tmpl w:val="88F0DDCC"/>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82">
    <w:nsid w:val="649618AF"/>
    <w:multiLevelType w:val="hybridMultilevel"/>
    <w:tmpl w:val="B5225F32"/>
    <w:lvl w:ilvl="0" w:tplc="0409000F">
      <w:start w:val="1"/>
      <w:numFmt w:val="decimal"/>
      <w:lvlText w:val="%1."/>
      <w:lvlJc w:val="left"/>
      <w:pPr>
        <w:tabs>
          <w:tab w:val="num" w:pos="720"/>
        </w:tabs>
        <w:ind w:left="720" w:hanging="360"/>
      </w:pPr>
      <w:rPr>
        <w:rFonts w:cs="Times New Roman"/>
      </w:rPr>
    </w:lvl>
    <w:lvl w:ilvl="1" w:tplc="48067A16">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3">
    <w:nsid w:val="64FF66F1"/>
    <w:multiLevelType w:val="hybridMultilevel"/>
    <w:tmpl w:val="006C96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4">
    <w:nsid w:val="664D5593"/>
    <w:multiLevelType w:val="hybridMultilevel"/>
    <w:tmpl w:val="85580AB0"/>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85">
    <w:nsid w:val="6696541C"/>
    <w:multiLevelType w:val="hybridMultilevel"/>
    <w:tmpl w:val="1540B990"/>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86">
    <w:nsid w:val="66B74807"/>
    <w:multiLevelType w:val="hybridMultilevel"/>
    <w:tmpl w:val="0750075A"/>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7">
    <w:nsid w:val="66BA4763"/>
    <w:multiLevelType w:val="hybridMultilevel"/>
    <w:tmpl w:val="A9D03F82"/>
    <w:lvl w:ilvl="0" w:tplc="0409000F">
      <w:start w:val="1"/>
      <w:numFmt w:val="decimal"/>
      <w:lvlText w:val="%1."/>
      <w:lvlJc w:val="left"/>
      <w:pPr>
        <w:tabs>
          <w:tab w:val="num" w:pos="2880"/>
        </w:tabs>
        <w:ind w:left="2880" w:hanging="360"/>
      </w:pPr>
      <w:rPr>
        <w:rFonts w:cs="Times New Roman"/>
      </w:rPr>
    </w:lvl>
    <w:lvl w:ilvl="1" w:tplc="04090019" w:tentative="1">
      <w:start w:val="1"/>
      <w:numFmt w:val="lowerLetter"/>
      <w:lvlText w:val="%2."/>
      <w:lvlJc w:val="left"/>
      <w:pPr>
        <w:tabs>
          <w:tab w:val="num" w:pos="3600"/>
        </w:tabs>
        <w:ind w:left="3600" w:hanging="360"/>
      </w:pPr>
      <w:rPr>
        <w:rFonts w:cs="Times New Roman"/>
      </w:rPr>
    </w:lvl>
    <w:lvl w:ilvl="2" w:tplc="0409001B" w:tentative="1">
      <w:start w:val="1"/>
      <w:numFmt w:val="lowerRoman"/>
      <w:lvlText w:val="%3."/>
      <w:lvlJc w:val="right"/>
      <w:pPr>
        <w:tabs>
          <w:tab w:val="num" w:pos="4320"/>
        </w:tabs>
        <w:ind w:left="4320" w:hanging="180"/>
      </w:pPr>
      <w:rPr>
        <w:rFonts w:cs="Times New Roman"/>
      </w:rPr>
    </w:lvl>
    <w:lvl w:ilvl="3" w:tplc="0409000F" w:tentative="1">
      <w:start w:val="1"/>
      <w:numFmt w:val="decimal"/>
      <w:lvlText w:val="%4."/>
      <w:lvlJc w:val="left"/>
      <w:pPr>
        <w:tabs>
          <w:tab w:val="num" w:pos="5040"/>
        </w:tabs>
        <w:ind w:left="5040" w:hanging="360"/>
      </w:pPr>
      <w:rPr>
        <w:rFonts w:cs="Times New Roman"/>
      </w:rPr>
    </w:lvl>
    <w:lvl w:ilvl="4" w:tplc="04090019" w:tentative="1">
      <w:start w:val="1"/>
      <w:numFmt w:val="lowerLetter"/>
      <w:lvlText w:val="%5."/>
      <w:lvlJc w:val="left"/>
      <w:pPr>
        <w:tabs>
          <w:tab w:val="num" w:pos="5760"/>
        </w:tabs>
        <w:ind w:left="5760" w:hanging="360"/>
      </w:pPr>
      <w:rPr>
        <w:rFonts w:cs="Times New Roman"/>
      </w:rPr>
    </w:lvl>
    <w:lvl w:ilvl="5" w:tplc="0409001B" w:tentative="1">
      <w:start w:val="1"/>
      <w:numFmt w:val="lowerRoman"/>
      <w:lvlText w:val="%6."/>
      <w:lvlJc w:val="right"/>
      <w:pPr>
        <w:tabs>
          <w:tab w:val="num" w:pos="6480"/>
        </w:tabs>
        <w:ind w:left="6480" w:hanging="180"/>
      </w:pPr>
      <w:rPr>
        <w:rFonts w:cs="Times New Roman"/>
      </w:rPr>
    </w:lvl>
    <w:lvl w:ilvl="6" w:tplc="0409000F" w:tentative="1">
      <w:start w:val="1"/>
      <w:numFmt w:val="decimal"/>
      <w:lvlText w:val="%7."/>
      <w:lvlJc w:val="left"/>
      <w:pPr>
        <w:tabs>
          <w:tab w:val="num" w:pos="7200"/>
        </w:tabs>
        <w:ind w:left="7200" w:hanging="360"/>
      </w:pPr>
      <w:rPr>
        <w:rFonts w:cs="Times New Roman"/>
      </w:rPr>
    </w:lvl>
    <w:lvl w:ilvl="7" w:tplc="04090019" w:tentative="1">
      <w:start w:val="1"/>
      <w:numFmt w:val="lowerLetter"/>
      <w:lvlText w:val="%8."/>
      <w:lvlJc w:val="left"/>
      <w:pPr>
        <w:tabs>
          <w:tab w:val="num" w:pos="7920"/>
        </w:tabs>
        <w:ind w:left="7920" w:hanging="360"/>
      </w:pPr>
      <w:rPr>
        <w:rFonts w:cs="Times New Roman"/>
      </w:rPr>
    </w:lvl>
    <w:lvl w:ilvl="8" w:tplc="0409001B" w:tentative="1">
      <w:start w:val="1"/>
      <w:numFmt w:val="lowerRoman"/>
      <w:lvlText w:val="%9."/>
      <w:lvlJc w:val="right"/>
      <w:pPr>
        <w:tabs>
          <w:tab w:val="num" w:pos="8640"/>
        </w:tabs>
        <w:ind w:left="8640" w:hanging="180"/>
      </w:pPr>
      <w:rPr>
        <w:rFonts w:cs="Times New Roman"/>
      </w:rPr>
    </w:lvl>
  </w:abstractNum>
  <w:abstractNum w:abstractNumId="188">
    <w:nsid w:val="67690331"/>
    <w:multiLevelType w:val="hybridMultilevel"/>
    <w:tmpl w:val="1FE2742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9">
    <w:nsid w:val="67AC0979"/>
    <w:multiLevelType w:val="hybridMultilevel"/>
    <w:tmpl w:val="3B2C61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0">
    <w:nsid w:val="68850C20"/>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1">
    <w:nsid w:val="69896EA8"/>
    <w:multiLevelType w:val="hybridMultilevel"/>
    <w:tmpl w:val="0296A3A0"/>
    <w:lvl w:ilvl="0" w:tplc="8910A988">
      <w:start w:val="1"/>
      <w:numFmt w:val="decimal"/>
      <w:lvlText w:val="%1."/>
      <w:lvlJc w:val="left"/>
      <w:pPr>
        <w:tabs>
          <w:tab w:val="num" w:pos="3600"/>
        </w:tabs>
        <w:ind w:left="3600" w:hanging="360"/>
      </w:pPr>
      <w:rPr>
        <w:rFonts w:cs="Times New Roman" w:hint="default"/>
      </w:rPr>
    </w:lvl>
    <w:lvl w:ilvl="1" w:tplc="04090019" w:tentative="1">
      <w:start w:val="1"/>
      <w:numFmt w:val="lowerLetter"/>
      <w:lvlText w:val="%2."/>
      <w:lvlJc w:val="left"/>
      <w:pPr>
        <w:tabs>
          <w:tab w:val="num" w:pos="4320"/>
        </w:tabs>
        <w:ind w:left="4320" w:hanging="360"/>
      </w:pPr>
      <w:rPr>
        <w:rFonts w:cs="Times New Roman"/>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192">
    <w:nsid w:val="6A202C92"/>
    <w:multiLevelType w:val="hybridMultilevel"/>
    <w:tmpl w:val="42645B8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3">
    <w:nsid w:val="6AB021A0"/>
    <w:multiLevelType w:val="hybridMultilevel"/>
    <w:tmpl w:val="66BA711E"/>
    <w:lvl w:ilvl="0" w:tplc="A52ACBF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4">
    <w:nsid w:val="6B207DC9"/>
    <w:multiLevelType w:val="multilevel"/>
    <w:tmpl w:val="C4407118"/>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5">
    <w:nsid w:val="6BAD156A"/>
    <w:multiLevelType w:val="hybridMultilevel"/>
    <w:tmpl w:val="598E2E6E"/>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6">
    <w:nsid w:val="6C15251F"/>
    <w:multiLevelType w:val="hybridMultilevel"/>
    <w:tmpl w:val="90B4B77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7">
    <w:nsid w:val="6DA825D2"/>
    <w:multiLevelType w:val="hybridMultilevel"/>
    <w:tmpl w:val="4D94A78E"/>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98">
    <w:nsid w:val="6ECB38E0"/>
    <w:multiLevelType w:val="hybridMultilevel"/>
    <w:tmpl w:val="316ED6B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9">
    <w:nsid w:val="70540CCD"/>
    <w:multiLevelType w:val="hybridMultilevel"/>
    <w:tmpl w:val="97B0A436"/>
    <w:lvl w:ilvl="0" w:tplc="82A0B3F0">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0">
    <w:nsid w:val="712A31E2"/>
    <w:multiLevelType w:val="hybridMultilevel"/>
    <w:tmpl w:val="D1368514"/>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01">
    <w:nsid w:val="7195243F"/>
    <w:multiLevelType w:val="hybridMultilevel"/>
    <w:tmpl w:val="D53E43FC"/>
    <w:lvl w:ilvl="0" w:tplc="8910A98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02">
    <w:nsid w:val="73055510"/>
    <w:multiLevelType w:val="hybridMultilevel"/>
    <w:tmpl w:val="01325AFC"/>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03">
    <w:nsid w:val="73084D52"/>
    <w:multiLevelType w:val="hybridMultilevel"/>
    <w:tmpl w:val="18D02D6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4">
    <w:nsid w:val="732D4565"/>
    <w:multiLevelType w:val="hybridMultilevel"/>
    <w:tmpl w:val="99B4259C"/>
    <w:lvl w:ilvl="0" w:tplc="8910A988">
      <w:start w:val="1"/>
      <w:numFmt w:val="decimal"/>
      <w:lvlText w:val="%1."/>
      <w:lvlJc w:val="left"/>
      <w:pPr>
        <w:tabs>
          <w:tab w:val="num" w:pos="720"/>
        </w:tabs>
        <w:ind w:left="720" w:hanging="360"/>
      </w:pPr>
      <w:rPr>
        <w:rFonts w:cs="Times New Roman" w:hint="default"/>
      </w:rPr>
    </w:lvl>
    <w:lvl w:ilvl="1" w:tplc="35DE0EE4">
      <w:start w:val="1"/>
      <w:numFmt w:val="lowerLetter"/>
      <w:lvlText w:val="%2."/>
      <w:lvlJc w:val="left"/>
      <w:pPr>
        <w:tabs>
          <w:tab w:val="num" w:pos="1080"/>
        </w:tabs>
        <w:ind w:left="1080" w:hanging="360"/>
      </w:pPr>
      <w:rPr>
        <w:rFonts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5">
    <w:nsid w:val="7363763F"/>
    <w:multiLevelType w:val="hybridMultilevel"/>
    <w:tmpl w:val="A9EC65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6">
    <w:nsid w:val="74844764"/>
    <w:multiLevelType w:val="hybridMultilevel"/>
    <w:tmpl w:val="34E2328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7">
    <w:nsid w:val="76A560EE"/>
    <w:multiLevelType w:val="hybridMultilevel"/>
    <w:tmpl w:val="A1DE5DB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8">
    <w:nsid w:val="76CB1221"/>
    <w:multiLevelType w:val="hybridMultilevel"/>
    <w:tmpl w:val="782CA1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9">
    <w:nsid w:val="77FB3B85"/>
    <w:multiLevelType w:val="hybridMultilevel"/>
    <w:tmpl w:val="330CDC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0">
    <w:nsid w:val="78E40E8B"/>
    <w:multiLevelType w:val="hybridMultilevel"/>
    <w:tmpl w:val="25D8570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1">
    <w:nsid w:val="799647E7"/>
    <w:multiLevelType w:val="hybridMultilevel"/>
    <w:tmpl w:val="70E8D5E8"/>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12">
    <w:nsid w:val="79B72DF3"/>
    <w:multiLevelType w:val="hybridMultilevel"/>
    <w:tmpl w:val="FA14871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3">
    <w:nsid w:val="79FF7574"/>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4">
    <w:nsid w:val="7A2E15E6"/>
    <w:multiLevelType w:val="hybridMultilevel"/>
    <w:tmpl w:val="E690C1C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5">
    <w:nsid w:val="7A961790"/>
    <w:multiLevelType w:val="hybridMultilevel"/>
    <w:tmpl w:val="64E2A3A4"/>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16">
    <w:nsid w:val="7AA54C8B"/>
    <w:multiLevelType w:val="hybridMultilevel"/>
    <w:tmpl w:val="5840E45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7">
    <w:nsid w:val="7AFB35D3"/>
    <w:multiLevelType w:val="hybridMultilevel"/>
    <w:tmpl w:val="2E56184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8">
    <w:nsid w:val="7B5E2111"/>
    <w:multiLevelType w:val="hybridMultilevel"/>
    <w:tmpl w:val="8C6ED76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9">
    <w:nsid w:val="7B6D4711"/>
    <w:multiLevelType w:val="hybridMultilevel"/>
    <w:tmpl w:val="4E744B0E"/>
    <w:lvl w:ilvl="0" w:tplc="8910A988">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0">
    <w:nsid w:val="7C1A4C0E"/>
    <w:multiLevelType w:val="hybridMultilevel"/>
    <w:tmpl w:val="EDE29C3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1">
    <w:nsid w:val="7C6F1126"/>
    <w:multiLevelType w:val="hybridMultilevel"/>
    <w:tmpl w:val="6DC80BA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2">
    <w:nsid w:val="7D6C5E5C"/>
    <w:multiLevelType w:val="hybridMultilevel"/>
    <w:tmpl w:val="86561E96"/>
    <w:lvl w:ilvl="0" w:tplc="0409000F">
      <w:start w:val="1"/>
      <w:numFmt w:val="decimal"/>
      <w:lvlText w:val="%1."/>
      <w:lvlJc w:val="left"/>
      <w:pPr>
        <w:tabs>
          <w:tab w:val="num" w:pos="2880"/>
        </w:tabs>
        <w:ind w:left="2880" w:hanging="360"/>
      </w:pPr>
      <w:rPr>
        <w:rFonts w:cs="Times New Roman"/>
      </w:rPr>
    </w:lvl>
    <w:lvl w:ilvl="1" w:tplc="04090019" w:tentative="1">
      <w:start w:val="1"/>
      <w:numFmt w:val="lowerLetter"/>
      <w:lvlText w:val="%2."/>
      <w:lvlJc w:val="left"/>
      <w:pPr>
        <w:tabs>
          <w:tab w:val="num" w:pos="3600"/>
        </w:tabs>
        <w:ind w:left="3600" w:hanging="360"/>
      </w:pPr>
      <w:rPr>
        <w:rFonts w:cs="Times New Roman"/>
      </w:rPr>
    </w:lvl>
    <w:lvl w:ilvl="2" w:tplc="0409001B" w:tentative="1">
      <w:start w:val="1"/>
      <w:numFmt w:val="lowerRoman"/>
      <w:lvlText w:val="%3."/>
      <w:lvlJc w:val="right"/>
      <w:pPr>
        <w:tabs>
          <w:tab w:val="num" w:pos="4320"/>
        </w:tabs>
        <w:ind w:left="4320" w:hanging="180"/>
      </w:pPr>
      <w:rPr>
        <w:rFonts w:cs="Times New Roman"/>
      </w:rPr>
    </w:lvl>
    <w:lvl w:ilvl="3" w:tplc="0409000F" w:tentative="1">
      <w:start w:val="1"/>
      <w:numFmt w:val="decimal"/>
      <w:lvlText w:val="%4."/>
      <w:lvlJc w:val="left"/>
      <w:pPr>
        <w:tabs>
          <w:tab w:val="num" w:pos="5040"/>
        </w:tabs>
        <w:ind w:left="5040" w:hanging="360"/>
      </w:pPr>
      <w:rPr>
        <w:rFonts w:cs="Times New Roman"/>
      </w:rPr>
    </w:lvl>
    <w:lvl w:ilvl="4" w:tplc="04090019" w:tentative="1">
      <w:start w:val="1"/>
      <w:numFmt w:val="lowerLetter"/>
      <w:lvlText w:val="%5."/>
      <w:lvlJc w:val="left"/>
      <w:pPr>
        <w:tabs>
          <w:tab w:val="num" w:pos="5760"/>
        </w:tabs>
        <w:ind w:left="5760" w:hanging="360"/>
      </w:pPr>
      <w:rPr>
        <w:rFonts w:cs="Times New Roman"/>
      </w:rPr>
    </w:lvl>
    <w:lvl w:ilvl="5" w:tplc="0409001B" w:tentative="1">
      <w:start w:val="1"/>
      <w:numFmt w:val="lowerRoman"/>
      <w:lvlText w:val="%6."/>
      <w:lvlJc w:val="right"/>
      <w:pPr>
        <w:tabs>
          <w:tab w:val="num" w:pos="6480"/>
        </w:tabs>
        <w:ind w:left="6480" w:hanging="180"/>
      </w:pPr>
      <w:rPr>
        <w:rFonts w:cs="Times New Roman"/>
      </w:rPr>
    </w:lvl>
    <w:lvl w:ilvl="6" w:tplc="0409000F" w:tentative="1">
      <w:start w:val="1"/>
      <w:numFmt w:val="decimal"/>
      <w:lvlText w:val="%7."/>
      <w:lvlJc w:val="left"/>
      <w:pPr>
        <w:tabs>
          <w:tab w:val="num" w:pos="7200"/>
        </w:tabs>
        <w:ind w:left="7200" w:hanging="360"/>
      </w:pPr>
      <w:rPr>
        <w:rFonts w:cs="Times New Roman"/>
      </w:rPr>
    </w:lvl>
    <w:lvl w:ilvl="7" w:tplc="04090019" w:tentative="1">
      <w:start w:val="1"/>
      <w:numFmt w:val="lowerLetter"/>
      <w:lvlText w:val="%8."/>
      <w:lvlJc w:val="left"/>
      <w:pPr>
        <w:tabs>
          <w:tab w:val="num" w:pos="7920"/>
        </w:tabs>
        <w:ind w:left="7920" w:hanging="360"/>
      </w:pPr>
      <w:rPr>
        <w:rFonts w:cs="Times New Roman"/>
      </w:rPr>
    </w:lvl>
    <w:lvl w:ilvl="8" w:tplc="0409001B" w:tentative="1">
      <w:start w:val="1"/>
      <w:numFmt w:val="lowerRoman"/>
      <w:lvlText w:val="%9."/>
      <w:lvlJc w:val="right"/>
      <w:pPr>
        <w:tabs>
          <w:tab w:val="num" w:pos="8640"/>
        </w:tabs>
        <w:ind w:left="8640" w:hanging="180"/>
      </w:pPr>
      <w:rPr>
        <w:rFonts w:cs="Times New Roman"/>
      </w:rPr>
    </w:lvl>
  </w:abstractNum>
  <w:abstractNum w:abstractNumId="223">
    <w:nsid w:val="7E880E91"/>
    <w:multiLevelType w:val="hybridMultilevel"/>
    <w:tmpl w:val="08C60A2E"/>
    <w:lvl w:ilvl="0" w:tplc="0409000F">
      <w:start w:val="1"/>
      <w:numFmt w:val="decimal"/>
      <w:lvlText w:val="%1."/>
      <w:lvlJc w:val="left"/>
      <w:pPr>
        <w:tabs>
          <w:tab w:val="num" w:pos="2880"/>
        </w:tabs>
        <w:ind w:left="2880" w:hanging="360"/>
      </w:pPr>
      <w:rPr>
        <w:rFonts w:cs="Times New Roman"/>
      </w:rPr>
    </w:lvl>
    <w:lvl w:ilvl="1" w:tplc="04090019" w:tentative="1">
      <w:start w:val="1"/>
      <w:numFmt w:val="lowerLetter"/>
      <w:lvlText w:val="%2."/>
      <w:lvlJc w:val="left"/>
      <w:pPr>
        <w:tabs>
          <w:tab w:val="num" w:pos="3600"/>
        </w:tabs>
        <w:ind w:left="3600" w:hanging="360"/>
      </w:pPr>
      <w:rPr>
        <w:rFonts w:cs="Times New Roman"/>
      </w:rPr>
    </w:lvl>
    <w:lvl w:ilvl="2" w:tplc="0409001B" w:tentative="1">
      <w:start w:val="1"/>
      <w:numFmt w:val="lowerRoman"/>
      <w:lvlText w:val="%3."/>
      <w:lvlJc w:val="right"/>
      <w:pPr>
        <w:tabs>
          <w:tab w:val="num" w:pos="4320"/>
        </w:tabs>
        <w:ind w:left="4320" w:hanging="180"/>
      </w:pPr>
      <w:rPr>
        <w:rFonts w:cs="Times New Roman"/>
      </w:rPr>
    </w:lvl>
    <w:lvl w:ilvl="3" w:tplc="0409000F" w:tentative="1">
      <w:start w:val="1"/>
      <w:numFmt w:val="decimal"/>
      <w:lvlText w:val="%4."/>
      <w:lvlJc w:val="left"/>
      <w:pPr>
        <w:tabs>
          <w:tab w:val="num" w:pos="5040"/>
        </w:tabs>
        <w:ind w:left="5040" w:hanging="360"/>
      </w:pPr>
      <w:rPr>
        <w:rFonts w:cs="Times New Roman"/>
      </w:rPr>
    </w:lvl>
    <w:lvl w:ilvl="4" w:tplc="04090019" w:tentative="1">
      <w:start w:val="1"/>
      <w:numFmt w:val="lowerLetter"/>
      <w:lvlText w:val="%5."/>
      <w:lvlJc w:val="left"/>
      <w:pPr>
        <w:tabs>
          <w:tab w:val="num" w:pos="5760"/>
        </w:tabs>
        <w:ind w:left="5760" w:hanging="360"/>
      </w:pPr>
      <w:rPr>
        <w:rFonts w:cs="Times New Roman"/>
      </w:rPr>
    </w:lvl>
    <w:lvl w:ilvl="5" w:tplc="0409001B" w:tentative="1">
      <w:start w:val="1"/>
      <w:numFmt w:val="lowerRoman"/>
      <w:lvlText w:val="%6."/>
      <w:lvlJc w:val="right"/>
      <w:pPr>
        <w:tabs>
          <w:tab w:val="num" w:pos="6480"/>
        </w:tabs>
        <w:ind w:left="6480" w:hanging="180"/>
      </w:pPr>
      <w:rPr>
        <w:rFonts w:cs="Times New Roman"/>
      </w:rPr>
    </w:lvl>
    <w:lvl w:ilvl="6" w:tplc="0409000F" w:tentative="1">
      <w:start w:val="1"/>
      <w:numFmt w:val="decimal"/>
      <w:lvlText w:val="%7."/>
      <w:lvlJc w:val="left"/>
      <w:pPr>
        <w:tabs>
          <w:tab w:val="num" w:pos="7200"/>
        </w:tabs>
        <w:ind w:left="7200" w:hanging="360"/>
      </w:pPr>
      <w:rPr>
        <w:rFonts w:cs="Times New Roman"/>
      </w:rPr>
    </w:lvl>
    <w:lvl w:ilvl="7" w:tplc="04090019" w:tentative="1">
      <w:start w:val="1"/>
      <w:numFmt w:val="lowerLetter"/>
      <w:lvlText w:val="%8."/>
      <w:lvlJc w:val="left"/>
      <w:pPr>
        <w:tabs>
          <w:tab w:val="num" w:pos="7920"/>
        </w:tabs>
        <w:ind w:left="7920" w:hanging="360"/>
      </w:pPr>
      <w:rPr>
        <w:rFonts w:cs="Times New Roman"/>
      </w:rPr>
    </w:lvl>
    <w:lvl w:ilvl="8" w:tplc="0409001B" w:tentative="1">
      <w:start w:val="1"/>
      <w:numFmt w:val="lowerRoman"/>
      <w:lvlText w:val="%9."/>
      <w:lvlJc w:val="right"/>
      <w:pPr>
        <w:tabs>
          <w:tab w:val="num" w:pos="8640"/>
        </w:tabs>
        <w:ind w:left="8640" w:hanging="180"/>
      </w:pPr>
      <w:rPr>
        <w:rFonts w:cs="Times New Roman"/>
      </w:rPr>
    </w:lvl>
  </w:abstractNum>
  <w:abstractNum w:abstractNumId="224">
    <w:nsid w:val="7FC91EBD"/>
    <w:multiLevelType w:val="hybridMultilevel"/>
    <w:tmpl w:val="065EC87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0"/>
  </w:num>
  <w:num w:numId="2">
    <w:abstractNumId w:val="0"/>
  </w:num>
  <w:num w:numId="3">
    <w:abstractNumId w:val="0"/>
  </w:num>
  <w:num w:numId="4">
    <w:abstractNumId w:val="0"/>
  </w:num>
  <w:num w:numId="5">
    <w:abstractNumId w:val="69"/>
  </w:num>
  <w:num w:numId="6">
    <w:abstractNumId w:val="12"/>
  </w:num>
  <w:num w:numId="7">
    <w:abstractNumId w:val="19"/>
  </w:num>
  <w:num w:numId="8">
    <w:abstractNumId w:val="122"/>
  </w:num>
  <w:num w:numId="9">
    <w:abstractNumId w:val="210"/>
  </w:num>
  <w:num w:numId="10">
    <w:abstractNumId w:val="78"/>
  </w:num>
  <w:num w:numId="11">
    <w:abstractNumId w:val="149"/>
  </w:num>
  <w:num w:numId="12">
    <w:abstractNumId w:val="204"/>
  </w:num>
  <w:num w:numId="13">
    <w:abstractNumId w:val="97"/>
  </w:num>
  <w:num w:numId="14">
    <w:abstractNumId w:val="32"/>
  </w:num>
  <w:num w:numId="15">
    <w:abstractNumId w:val="38"/>
  </w:num>
  <w:num w:numId="16">
    <w:abstractNumId w:val="130"/>
  </w:num>
  <w:num w:numId="17">
    <w:abstractNumId w:val="199"/>
  </w:num>
  <w:num w:numId="18">
    <w:abstractNumId w:val="119"/>
  </w:num>
  <w:num w:numId="19">
    <w:abstractNumId w:val="59"/>
  </w:num>
  <w:num w:numId="20">
    <w:abstractNumId w:val="30"/>
  </w:num>
  <w:num w:numId="21">
    <w:abstractNumId w:val="220"/>
  </w:num>
  <w:num w:numId="22">
    <w:abstractNumId w:val="9"/>
  </w:num>
  <w:num w:numId="23">
    <w:abstractNumId w:val="40"/>
  </w:num>
  <w:num w:numId="24">
    <w:abstractNumId w:val="95"/>
  </w:num>
  <w:num w:numId="25">
    <w:abstractNumId w:val="11"/>
  </w:num>
  <w:num w:numId="26">
    <w:abstractNumId w:val="104"/>
  </w:num>
  <w:num w:numId="27">
    <w:abstractNumId w:val="218"/>
  </w:num>
  <w:num w:numId="28">
    <w:abstractNumId w:val="14"/>
  </w:num>
  <w:num w:numId="29">
    <w:abstractNumId w:val="108"/>
  </w:num>
  <w:num w:numId="30">
    <w:abstractNumId w:val="23"/>
  </w:num>
  <w:num w:numId="31">
    <w:abstractNumId w:val="109"/>
  </w:num>
  <w:num w:numId="32">
    <w:abstractNumId w:val="45"/>
  </w:num>
  <w:num w:numId="33">
    <w:abstractNumId w:val="162"/>
  </w:num>
  <w:num w:numId="34">
    <w:abstractNumId w:val="166"/>
  </w:num>
  <w:num w:numId="35">
    <w:abstractNumId w:val="172"/>
  </w:num>
  <w:num w:numId="36">
    <w:abstractNumId w:val="142"/>
  </w:num>
  <w:num w:numId="37">
    <w:abstractNumId w:val="182"/>
  </w:num>
  <w:num w:numId="38">
    <w:abstractNumId w:val="116"/>
  </w:num>
  <w:num w:numId="39">
    <w:abstractNumId w:val="139"/>
  </w:num>
  <w:num w:numId="40">
    <w:abstractNumId w:val="221"/>
  </w:num>
  <w:num w:numId="41">
    <w:abstractNumId w:val="161"/>
  </w:num>
  <w:num w:numId="42">
    <w:abstractNumId w:val="46"/>
  </w:num>
  <w:num w:numId="43">
    <w:abstractNumId w:val="43"/>
  </w:num>
  <w:num w:numId="44">
    <w:abstractNumId w:val="62"/>
  </w:num>
  <w:num w:numId="45">
    <w:abstractNumId w:val="214"/>
  </w:num>
  <w:num w:numId="46">
    <w:abstractNumId w:val="63"/>
  </w:num>
  <w:num w:numId="47">
    <w:abstractNumId w:val="121"/>
  </w:num>
  <w:num w:numId="48">
    <w:abstractNumId w:val="115"/>
  </w:num>
  <w:num w:numId="49">
    <w:abstractNumId w:val="53"/>
  </w:num>
  <w:num w:numId="50">
    <w:abstractNumId w:val="70"/>
  </w:num>
  <w:num w:numId="51">
    <w:abstractNumId w:val="196"/>
  </w:num>
  <w:num w:numId="52">
    <w:abstractNumId w:val="29"/>
  </w:num>
  <w:num w:numId="53">
    <w:abstractNumId w:val="37"/>
  </w:num>
  <w:num w:numId="54">
    <w:abstractNumId w:val="206"/>
  </w:num>
  <w:num w:numId="55">
    <w:abstractNumId w:val="198"/>
  </w:num>
  <w:num w:numId="56">
    <w:abstractNumId w:val="141"/>
  </w:num>
  <w:num w:numId="57">
    <w:abstractNumId w:val="58"/>
  </w:num>
  <w:num w:numId="58">
    <w:abstractNumId w:val="181"/>
  </w:num>
  <w:num w:numId="59">
    <w:abstractNumId w:val="123"/>
  </w:num>
  <w:num w:numId="60">
    <w:abstractNumId w:val="87"/>
  </w:num>
  <w:num w:numId="61">
    <w:abstractNumId w:val="72"/>
  </w:num>
  <w:num w:numId="62">
    <w:abstractNumId w:val="157"/>
  </w:num>
  <w:num w:numId="63">
    <w:abstractNumId w:val="117"/>
  </w:num>
  <w:num w:numId="64">
    <w:abstractNumId w:val="147"/>
  </w:num>
  <w:num w:numId="65">
    <w:abstractNumId w:val="85"/>
  </w:num>
  <w:num w:numId="66">
    <w:abstractNumId w:val="31"/>
  </w:num>
  <w:num w:numId="67">
    <w:abstractNumId w:val="17"/>
  </w:num>
  <w:num w:numId="68">
    <w:abstractNumId w:val="88"/>
  </w:num>
  <w:num w:numId="69">
    <w:abstractNumId w:val="94"/>
  </w:num>
  <w:num w:numId="70">
    <w:abstractNumId w:val="224"/>
  </w:num>
  <w:num w:numId="71">
    <w:abstractNumId w:val="185"/>
  </w:num>
  <w:num w:numId="72">
    <w:abstractNumId w:val="18"/>
  </w:num>
  <w:num w:numId="73">
    <w:abstractNumId w:val="76"/>
  </w:num>
  <w:num w:numId="74">
    <w:abstractNumId w:val="126"/>
  </w:num>
  <w:num w:numId="75">
    <w:abstractNumId w:val="66"/>
  </w:num>
  <w:num w:numId="76">
    <w:abstractNumId w:val="25"/>
  </w:num>
  <w:num w:numId="77">
    <w:abstractNumId w:val="86"/>
  </w:num>
  <w:num w:numId="78">
    <w:abstractNumId w:val="84"/>
  </w:num>
  <w:num w:numId="79">
    <w:abstractNumId w:val="48"/>
  </w:num>
  <w:num w:numId="80">
    <w:abstractNumId w:val="138"/>
  </w:num>
  <w:num w:numId="81">
    <w:abstractNumId w:val="102"/>
  </w:num>
  <w:num w:numId="82">
    <w:abstractNumId w:val="195"/>
  </w:num>
  <w:num w:numId="83">
    <w:abstractNumId w:val="105"/>
  </w:num>
  <w:num w:numId="84">
    <w:abstractNumId w:val="68"/>
  </w:num>
  <w:num w:numId="85">
    <w:abstractNumId w:val="64"/>
  </w:num>
  <w:num w:numId="86">
    <w:abstractNumId w:val="176"/>
  </w:num>
  <w:num w:numId="87">
    <w:abstractNumId w:val="7"/>
  </w:num>
  <w:num w:numId="88">
    <w:abstractNumId w:val="129"/>
  </w:num>
  <w:num w:numId="89">
    <w:abstractNumId w:val="158"/>
  </w:num>
  <w:num w:numId="90">
    <w:abstractNumId w:val="44"/>
  </w:num>
  <w:num w:numId="91">
    <w:abstractNumId w:val="184"/>
  </w:num>
  <w:num w:numId="92">
    <w:abstractNumId w:val="20"/>
  </w:num>
  <w:num w:numId="93">
    <w:abstractNumId w:val="165"/>
  </w:num>
  <w:num w:numId="94">
    <w:abstractNumId w:val="71"/>
  </w:num>
  <w:num w:numId="95">
    <w:abstractNumId w:val="15"/>
  </w:num>
  <w:num w:numId="96">
    <w:abstractNumId w:val="223"/>
  </w:num>
  <w:num w:numId="97">
    <w:abstractNumId w:val="187"/>
  </w:num>
  <w:num w:numId="98">
    <w:abstractNumId w:val="75"/>
  </w:num>
  <w:num w:numId="99">
    <w:abstractNumId w:val="169"/>
  </w:num>
  <w:num w:numId="100">
    <w:abstractNumId w:val="222"/>
  </w:num>
  <w:num w:numId="101">
    <w:abstractNumId w:val="101"/>
  </w:num>
  <w:num w:numId="102">
    <w:abstractNumId w:val="180"/>
  </w:num>
  <w:num w:numId="103">
    <w:abstractNumId w:val="171"/>
  </w:num>
  <w:num w:numId="104">
    <w:abstractNumId w:val="50"/>
  </w:num>
  <w:num w:numId="105">
    <w:abstractNumId w:val="152"/>
  </w:num>
  <w:num w:numId="106">
    <w:abstractNumId w:val="103"/>
  </w:num>
  <w:num w:numId="107">
    <w:abstractNumId w:val="80"/>
  </w:num>
  <w:num w:numId="108">
    <w:abstractNumId w:val="120"/>
  </w:num>
  <w:num w:numId="109">
    <w:abstractNumId w:val="155"/>
  </w:num>
  <w:num w:numId="110">
    <w:abstractNumId w:val="73"/>
  </w:num>
  <w:num w:numId="111">
    <w:abstractNumId w:val="13"/>
  </w:num>
  <w:num w:numId="112">
    <w:abstractNumId w:val="217"/>
  </w:num>
  <w:num w:numId="113">
    <w:abstractNumId w:val="134"/>
  </w:num>
  <w:num w:numId="114">
    <w:abstractNumId w:val="212"/>
  </w:num>
  <w:num w:numId="115">
    <w:abstractNumId w:val="33"/>
  </w:num>
  <w:num w:numId="116">
    <w:abstractNumId w:val="203"/>
  </w:num>
  <w:num w:numId="117">
    <w:abstractNumId w:val="153"/>
  </w:num>
  <w:num w:numId="118">
    <w:abstractNumId w:val="156"/>
  </w:num>
  <w:num w:numId="119">
    <w:abstractNumId w:val="6"/>
  </w:num>
  <w:num w:numId="120">
    <w:abstractNumId w:val="151"/>
  </w:num>
  <w:num w:numId="121">
    <w:abstractNumId w:val="106"/>
  </w:num>
  <w:num w:numId="122">
    <w:abstractNumId w:val="209"/>
  </w:num>
  <w:num w:numId="123">
    <w:abstractNumId w:val="41"/>
  </w:num>
  <w:num w:numId="124">
    <w:abstractNumId w:val="192"/>
  </w:num>
  <w:num w:numId="125">
    <w:abstractNumId w:val="150"/>
  </w:num>
  <w:num w:numId="126">
    <w:abstractNumId w:val="3"/>
  </w:num>
  <w:num w:numId="127">
    <w:abstractNumId w:val="189"/>
  </w:num>
  <w:num w:numId="128">
    <w:abstractNumId w:val="65"/>
  </w:num>
  <w:num w:numId="129">
    <w:abstractNumId w:val="81"/>
  </w:num>
  <w:num w:numId="130">
    <w:abstractNumId w:val="61"/>
  </w:num>
  <w:num w:numId="131">
    <w:abstractNumId w:val="54"/>
  </w:num>
  <w:num w:numId="132">
    <w:abstractNumId w:val="125"/>
  </w:num>
  <w:num w:numId="133">
    <w:abstractNumId w:val="60"/>
  </w:num>
  <w:num w:numId="134">
    <w:abstractNumId w:val="1"/>
  </w:num>
  <w:num w:numId="135">
    <w:abstractNumId w:val="49"/>
  </w:num>
  <w:num w:numId="136">
    <w:abstractNumId w:val="127"/>
  </w:num>
  <w:num w:numId="137">
    <w:abstractNumId w:val="140"/>
  </w:num>
  <w:num w:numId="138">
    <w:abstractNumId w:val="148"/>
  </w:num>
  <w:num w:numId="139">
    <w:abstractNumId w:val="79"/>
  </w:num>
  <w:num w:numId="140">
    <w:abstractNumId w:val="135"/>
  </w:num>
  <w:num w:numId="141">
    <w:abstractNumId w:val="215"/>
  </w:num>
  <w:num w:numId="142">
    <w:abstractNumId w:val="16"/>
  </w:num>
  <w:num w:numId="143">
    <w:abstractNumId w:val="22"/>
  </w:num>
  <w:num w:numId="144">
    <w:abstractNumId w:val="200"/>
  </w:num>
  <w:num w:numId="145">
    <w:abstractNumId w:val="143"/>
  </w:num>
  <w:num w:numId="146">
    <w:abstractNumId w:val="4"/>
  </w:num>
  <w:num w:numId="147">
    <w:abstractNumId w:val="179"/>
  </w:num>
  <w:num w:numId="148">
    <w:abstractNumId w:val="28"/>
  </w:num>
  <w:num w:numId="149">
    <w:abstractNumId w:val="197"/>
  </w:num>
  <w:num w:numId="150">
    <w:abstractNumId w:val="112"/>
  </w:num>
  <w:num w:numId="151">
    <w:abstractNumId w:val="202"/>
  </w:num>
  <w:num w:numId="152">
    <w:abstractNumId w:val="92"/>
  </w:num>
  <w:num w:numId="153">
    <w:abstractNumId w:val="96"/>
  </w:num>
  <w:num w:numId="154">
    <w:abstractNumId w:val="191"/>
  </w:num>
  <w:num w:numId="155">
    <w:abstractNumId w:val="132"/>
  </w:num>
  <w:num w:numId="156">
    <w:abstractNumId w:val="160"/>
  </w:num>
  <w:num w:numId="157">
    <w:abstractNumId w:val="99"/>
  </w:num>
  <w:num w:numId="158">
    <w:abstractNumId w:val="82"/>
  </w:num>
  <w:num w:numId="159">
    <w:abstractNumId w:val="211"/>
  </w:num>
  <w:num w:numId="160">
    <w:abstractNumId w:val="146"/>
  </w:num>
  <w:num w:numId="161">
    <w:abstractNumId w:val="114"/>
  </w:num>
  <w:num w:numId="162">
    <w:abstractNumId w:val="188"/>
  </w:num>
  <w:num w:numId="163">
    <w:abstractNumId w:val="91"/>
  </w:num>
  <w:num w:numId="164">
    <w:abstractNumId w:val="177"/>
  </w:num>
  <w:num w:numId="165">
    <w:abstractNumId w:val="173"/>
  </w:num>
  <w:num w:numId="166">
    <w:abstractNumId w:val="56"/>
  </w:num>
  <w:num w:numId="167">
    <w:abstractNumId w:val="136"/>
  </w:num>
  <w:num w:numId="168">
    <w:abstractNumId w:val="0"/>
  </w:num>
  <w:num w:numId="169">
    <w:abstractNumId w:val="213"/>
  </w:num>
  <w:num w:numId="170">
    <w:abstractNumId w:val="124"/>
  </w:num>
  <w:num w:numId="171">
    <w:abstractNumId w:val="27"/>
  </w:num>
  <w:num w:numId="172">
    <w:abstractNumId w:val="133"/>
  </w:num>
  <w:num w:numId="173">
    <w:abstractNumId w:val="194"/>
  </w:num>
  <w:num w:numId="174">
    <w:abstractNumId w:val="113"/>
  </w:num>
  <w:num w:numId="175">
    <w:abstractNumId w:val="90"/>
  </w:num>
  <w:num w:numId="176">
    <w:abstractNumId w:val="170"/>
  </w:num>
  <w:num w:numId="177">
    <w:abstractNumId w:val="193"/>
  </w:num>
  <w:num w:numId="178">
    <w:abstractNumId w:val="89"/>
  </w:num>
  <w:num w:numId="179">
    <w:abstractNumId w:val="167"/>
  </w:num>
  <w:num w:numId="180">
    <w:abstractNumId w:val="186"/>
  </w:num>
  <w:num w:numId="181">
    <w:abstractNumId w:val="159"/>
  </w:num>
  <w:num w:numId="182">
    <w:abstractNumId w:val="208"/>
  </w:num>
  <w:num w:numId="183">
    <w:abstractNumId w:val="207"/>
  </w:num>
  <w:num w:numId="184">
    <w:abstractNumId w:val="178"/>
  </w:num>
  <w:num w:numId="185">
    <w:abstractNumId w:val="93"/>
  </w:num>
  <w:num w:numId="186">
    <w:abstractNumId w:val="216"/>
  </w:num>
  <w:num w:numId="187">
    <w:abstractNumId w:val="51"/>
  </w:num>
  <w:num w:numId="188">
    <w:abstractNumId w:val="98"/>
  </w:num>
  <w:num w:numId="189">
    <w:abstractNumId w:val="163"/>
  </w:num>
  <w:num w:numId="190">
    <w:abstractNumId w:val="5"/>
  </w:num>
  <w:num w:numId="191">
    <w:abstractNumId w:val="34"/>
  </w:num>
  <w:num w:numId="192">
    <w:abstractNumId w:val="35"/>
  </w:num>
  <w:num w:numId="193">
    <w:abstractNumId w:val="74"/>
  </w:num>
  <w:num w:numId="194">
    <w:abstractNumId w:val="21"/>
  </w:num>
  <w:num w:numId="195">
    <w:abstractNumId w:val="26"/>
  </w:num>
  <w:num w:numId="196">
    <w:abstractNumId w:val="55"/>
  </w:num>
  <w:num w:numId="197">
    <w:abstractNumId w:val="42"/>
  </w:num>
  <w:num w:numId="198">
    <w:abstractNumId w:val="110"/>
  </w:num>
  <w:num w:numId="199">
    <w:abstractNumId w:val="67"/>
  </w:num>
  <w:num w:numId="200">
    <w:abstractNumId w:val="107"/>
  </w:num>
  <w:num w:numId="201">
    <w:abstractNumId w:val="175"/>
  </w:num>
  <w:num w:numId="202">
    <w:abstractNumId w:val="137"/>
  </w:num>
  <w:num w:numId="203">
    <w:abstractNumId w:val="57"/>
  </w:num>
  <w:num w:numId="204">
    <w:abstractNumId w:val="77"/>
  </w:num>
  <w:num w:numId="205">
    <w:abstractNumId w:val="219"/>
  </w:num>
  <w:num w:numId="206">
    <w:abstractNumId w:val="154"/>
  </w:num>
  <w:num w:numId="207">
    <w:abstractNumId w:val="10"/>
  </w:num>
  <w:num w:numId="208">
    <w:abstractNumId w:val="111"/>
  </w:num>
  <w:num w:numId="209">
    <w:abstractNumId w:val="47"/>
  </w:num>
  <w:num w:numId="210">
    <w:abstractNumId w:val="205"/>
  </w:num>
  <w:num w:numId="211">
    <w:abstractNumId w:val="52"/>
  </w:num>
  <w:num w:numId="212">
    <w:abstractNumId w:val="168"/>
  </w:num>
  <w:num w:numId="213">
    <w:abstractNumId w:val="128"/>
  </w:num>
  <w:num w:numId="214">
    <w:abstractNumId w:val="36"/>
  </w:num>
  <w:num w:numId="215">
    <w:abstractNumId w:val="83"/>
  </w:num>
  <w:num w:numId="216">
    <w:abstractNumId w:val="131"/>
  </w:num>
  <w:num w:numId="217">
    <w:abstractNumId w:val="174"/>
  </w:num>
  <w:num w:numId="218">
    <w:abstractNumId w:val="183"/>
  </w:num>
  <w:num w:numId="219">
    <w:abstractNumId w:val="39"/>
  </w:num>
  <w:num w:numId="220">
    <w:abstractNumId w:val="100"/>
  </w:num>
  <w:num w:numId="221">
    <w:abstractNumId w:val="24"/>
  </w:num>
  <w:num w:numId="222">
    <w:abstractNumId w:val="144"/>
  </w:num>
  <w:num w:numId="223">
    <w:abstractNumId w:val="164"/>
  </w:num>
  <w:num w:numId="224">
    <w:abstractNumId w:val="201"/>
  </w:num>
  <w:num w:numId="225">
    <w:abstractNumId w:val="2"/>
  </w:num>
  <w:num w:numId="226">
    <w:abstractNumId w:val="190"/>
  </w:num>
  <w:num w:numId="227">
    <w:abstractNumId w:val="118"/>
  </w:num>
  <w:num w:numId="228">
    <w:abstractNumId w:val="145"/>
  </w:num>
  <w:num w:numId="229">
    <w:abstractNumId w:val="8"/>
  </w:num>
  <w:numIdMacAtCleanup w:val="2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stylePaneFormatFilter w:val="3F01"/>
  <w:trackRevisions/>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1D20"/>
    <w:rsid w:val="0000052A"/>
    <w:rsid w:val="00001FD0"/>
    <w:rsid w:val="00003490"/>
    <w:rsid w:val="00005048"/>
    <w:rsid w:val="00011B3A"/>
    <w:rsid w:val="00012073"/>
    <w:rsid w:val="00016771"/>
    <w:rsid w:val="000174F9"/>
    <w:rsid w:val="00021B83"/>
    <w:rsid w:val="000224A1"/>
    <w:rsid w:val="00023954"/>
    <w:rsid w:val="00024D26"/>
    <w:rsid w:val="00025504"/>
    <w:rsid w:val="0002584E"/>
    <w:rsid w:val="00025927"/>
    <w:rsid w:val="00025C5B"/>
    <w:rsid w:val="00025FBC"/>
    <w:rsid w:val="00026562"/>
    <w:rsid w:val="00026A88"/>
    <w:rsid w:val="0003045F"/>
    <w:rsid w:val="00034B38"/>
    <w:rsid w:val="00035A85"/>
    <w:rsid w:val="00037813"/>
    <w:rsid w:val="00042955"/>
    <w:rsid w:val="00043B3D"/>
    <w:rsid w:val="00043C26"/>
    <w:rsid w:val="00051B47"/>
    <w:rsid w:val="00052C4C"/>
    <w:rsid w:val="000548E8"/>
    <w:rsid w:val="00055D02"/>
    <w:rsid w:val="0006244F"/>
    <w:rsid w:val="000671AA"/>
    <w:rsid w:val="0007666A"/>
    <w:rsid w:val="00076CFB"/>
    <w:rsid w:val="000771D9"/>
    <w:rsid w:val="00084FDE"/>
    <w:rsid w:val="0008604C"/>
    <w:rsid w:val="00093BDC"/>
    <w:rsid w:val="00096D11"/>
    <w:rsid w:val="000A43B9"/>
    <w:rsid w:val="000A65F7"/>
    <w:rsid w:val="000A7704"/>
    <w:rsid w:val="000A7F21"/>
    <w:rsid w:val="000B3906"/>
    <w:rsid w:val="000B3D86"/>
    <w:rsid w:val="000B704E"/>
    <w:rsid w:val="000B7611"/>
    <w:rsid w:val="000C1CFD"/>
    <w:rsid w:val="000C2BA0"/>
    <w:rsid w:val="000C3156"/>
    <w:rsid w:val="000C5891"/>
    <w:rsid w:val="000D16B0"/>
    <w:rsid w:val="000D2A21"/>
    <w:rsid w:val="000D4588"/>
    <w:rsid w:val="000D5664"/>
    <w:rsid w:val="000D6448"/>
    <w:rsid w:val="000D6799"/>
    <w:rsid w:val="000E11E7"/>
    <w:rsid w:val="000E18CE"/>
    <w:rsid w:val="000E2901"/>
    <w:rsid w:val="000E35EC"/>
    <w:rsid w:val="000E45BC"/>
    <w:rsid w:val="000E72C1"/>
    <w:rsid w:val="000F00D7"/>
    <w:rsid w:val="000F418C"/>
    <w:rsid w:val="000F5D46"/>
    <w:rsid w:val="000F63CC"/>
    <w:rsid w:val="000F7C87"/>
    <w:rsid w:val="00100E87"/>
    <w:rsid w:val="00102D92"/>
    <w:rsid w:val="00103EFE"/>
    <w:rsid w:val="00103F01"/>
    <w:rsid w:val="00105461"/>
    <w:rsid w:val="0010720C"/>
    <w:rsid w:val="001108C3"/>
    <w:rsid w:val="00110A12"/>
    <w:rsid w:val="00111509"/>
    <w:rsid w:val="00111652"/>
    <w:rsid w:val="00113EC1"/>
    <w:rsid w:val="00116321"/>
    <w:rsid w:val="00116E0B"/>
    <w:rsid w:val="00117FF9"/>
    <w:rsid w:val="001249E1"/>
    <w:rsid w:val="001269BA"/>
    <w:rsid w:val="00133190"/>
    <w:rsid w:val="00135343"/>
    <w:rsid w:val="00135D2C"/>
    <w:rsid w:val="001369B6"/>
    <w:rsid w:val="00137D49"/>
    <w:rsid w:val="0014079C"/>
    <w:rsid w:val="001468F8"/>
    <w:rsid w:val="00150073"/>
    <w:rsid w:val="00150252"/>
    <w:rsid w:val="0015204D"/>
    <w:rsid w:val="0015326A"/>
    <w:rsid w:val="00156AE6"/>
    <w:rsid w:val="0016450B"/>
    <w:rsid w:val="00165636"/>
    <w:rsid w:val="0016779C"/>
    <w:rsid w:val="00167CDA"/>
    <w:rsid w:val="00167EF2"/>
    <w:rsid w:val="0017101A"/>
    <w:rsid w:val="0017249D"/>
    <w:rsid w:val="00172C69"/>
    <w:rsid w:val="001764AD"/>
    <w:rsid w:val="00177AD9"/>
    <w:rsid w:val="00180A7F"/>
    <w:rsid w:val="0018213D"/>
    <w:rsid w:val="00190C76"/>
    <w:rsid w:val="0019329C"/>
    <w:rsid w:val="001969FB"/>
    <w:rsid w:val="00196CFC"/>
    <w:rsid w:val="001A09E4"/>
    <w:rsid w:val="001A0F34"/>
    <w:rsid w:val="001A2B99"/>
    <w:rsid w:val="001A6F16"/>
    <w:rsid w:val="001B398F"/>
    <w:rsid w:val="001B3E5E"/>
    <w:rsid w:val="001B5220"/>
    <w:rsid w:val="001C0203"/>
    <w:rsid w:val="001C0B59"/>
    <w:rsid w:val="001C1AA6"/>
    <w:rsid w:val="001C2311"/>
    <w:rsid w:val="001C4DA6"/>
    <w:rsid w:val="001C696E"/>
    <w:rsid w:val="001D514B"/>
    <w:rsid w:val="001E0F5C"/>
    <w:rsid w:val="001E132D"/>
    <w:rsid w:val="001E1E5E"/>
    <w:rsid w:val="001E4340"/>
    <w:rsid w:val="001E715C"/>
    <w:rsid w:val="001F5E87"/>
    <w:rsid w:val="001F698F"/>
    <w:rsid w:val="00202E10"/>
    <w:rsid w:val="00206C15"/>
    <w:rsid w:val="00213930"/>
    <w:rsid w:val="002163F2"/>
    <w:rsid w:val="00221197"/>
    <w:rsid w:val="00226761"/>
    <w:rsid w:val="00227E6E"/>
    <w:rsid w:val="002323F3"/>
    <w:rsid w:val="00233C60"/>
    <w:rsid w:val="0023562A"/>
    <w:rsid w:val="002367CF"/>
    <w:rsid w:val="00237EF6"/>
    <w:rsid w:val="00240A7D"/>
    <w:rsid w:val="002452C9"/>
    <w:rsid w:val="00247065"/>
    <w:rsid w:val="00251FCE"/>
    <w:rsid w:val="00252590"/>
    <w:rsid w:val="00253805"/>
    <w:rsid w:val="002553DE"/>
    <w:rsid w:val="00256A86"/>
    <w:rsid w:val="00265DA0"/>
    <w:rsid w:val="00266524"/>
    <w:rsid w:val="00266A0F"/>
    <w:rsid w:val="00267C00"/>
    <w:rsid w:val="00270D6D"/>
    <w:rsid w:val="00272885"/>
    <w:rsid w:val="0027646D"/>
    <w:rsid w:val="00276E7A"/>
    <w:rsid w:val="002830AD"/>
    <w:rsid w:val="00287CF8"/>
    <w:rsid w:val="00287F0A"/>
    <w:rsid w:val="00290812"/>
    <w:rsid w:val="002938A6"/>
    <w:rsid w:val="00295714"/>
    <w:rsid w:val="002A0704"/>
    <w:rsid w:val="002A1636"/>
    <w:rsid w:val="002A2245"/>
    <w:rsid w:val="002A6139"/>
    <w:rsid w:val="002B0CD9"/>
    <w:rsid w:val="002B20E9"/>
    <w:rsid w:val="002B332C"/>
    <w:rsid w:val="002B532C"/>
    <w:rsid w:val="002B697A"/>
    <w:rsid w:val="002B7C6D"/>
    <w:rsid w:val="002C34F3"/>
    <w:rsid w:val="002C46DD"/>
    <w:rsid w:val="002C6F0E"/>
    <w:rsid w:val="002D0E3F"/>
    <w:rsid w:val="002D31F2"/>
    <w:rsid w:val="002D4A94"/>
    <w:rsid w:val="002D53D6"/>
    <w:rsid w:val="002D5EBA"/>
    <w:rsid w:val="002D658A"/>
    <w:rsid w:val="002D6663"/>
    <w:rsid w:val="002E35E2"/>
    <w:rsid w:val="002E59AD"/>
    <w:rsid w:val="002E77E4"/>
    <w:rsid w:val="002F0CE8"/>
    <w:rsid w:val="002F21B1"/>
    <w:rsid w:val="002F5978"/>
    <w:rsid w:val="00306185"/>
    <w:rsid w:val="00307B03"/>
    <w:rsid w:val="0031042D"/>
    <w:rsid w:val="00313927"/>
    <w:rsid w:val="00313DC7"/>
    <w:rsid w:val="00314D1E"/>
    <w:rsid w:val="00314F75"/>
    <w:rsid w:val="0032088F"/>
    <w:rsid w:val="003209D8"/>
    <w:rsid w:val="00322871"/>
    <w:rsid w:val="0032380A"/>
    <w:rsid w:val="003251F9"/>
    <w:rsid w:val="003258EE"/>
    <w:rsid w:val="003263AD"/>
    <w:rsid w:val="00327CFA"/>
    <w:rsid w:val="00334276"/>
    <w:rsid w:val="0034724B"/>
    <w:rsid w:val="00350120"/>
    <w:rsid w:val="00352732"/>
    <w:rsid w:val="00353470"/>
    <w:rsid w:val="0035716D"/>
    <w:rsid w:val="0036394F"/>
    <w:rsid w:val="003639EC"/>
    <w:rsid w:val="003670C2"/>
    <w:rsid w:val="00370881"/>
    <w:rsid w:val="0037168E"/>
    <w:rsid w:val="00373C32"/>
    <w:rsid w:val="0037645B"/>
    <w:rsid w:val="00377414"/>
    <w:rsid w:val="00377D79"/>
    <w:rsid w:val="003806F3"/>
    <w:rsid w:val="00382DCB"/>
    <w:rsid w:val="00384225"/>
    <w:rsid w:val="00385DC4"/>
    <w:rsid w:val="00392E64"/>
    <w:rsid w:val="0039398C"/>
    <w:rsid w:val="003973C0"/>
    <w:rsid w:val="003A1532"/>
    <w:rsid w:val="003A3D73"/>
    <w:rsid w:val="003A461E"/>
    <w:rsid w:val="003A6027"/>
    <w:rsid w:val="003B15EE"/>
    <w:rsid w:val="003B3036"/>
    <w:rsid w:val="003B56CA"/>
    <w:rsid w:val="003B7B3E"/>
    <w:rsid w:val="003B7BCD"/>
    <w:rsid w:val="003C65D7"/>
    <w:rsid w:val="003C6889"/>
    <w:rsid w:val="003C7030"/>
    <w:rsid w:val="003C76EB"/>
    <w:rsid w:val="003C77BB"/>
    <w:rsid w:val="003C7D39"/>
    <w:rsid w:val="003D10F5"/>
    <w:rsid w:val="003D12AB"/>
    <w:rsid w:val="003D1A12"/>
    <w:rsid w:val="003D346D"/>
    <w:rsid w:val="003E5AD4"/>
    <w:rsid w:val="003E5FB1"/>
    <w:rsid w:val="003F01A0"/>
    <w:rsid w:val="003F04F8"/>
    <w:rsid w:val="003F2145"/>
    <w:rsid w:val="003F4A90"/>
    <w:rsid w:val="003F58A4"/>
    <w:rsid w:val="004021A1"/>
    <w:rsid w:val="00403CAF"/>
    <w:rsid w:val="00403FF9"/>
    <w:rsid w:val="004068BD"/>
    <w:rsid w:val="00407B9A"/>
    <w:rsid w:val="0041005F"/>
    <w:rsid w:val="00416B39"/>
    <w:rsid w:val="00417C97"/>
    <w:rsid w:val="004305AE"/>
    <w:rsid w:val="0043134B"/>
    <w:rsid w:val="00435D3B"/>
    <w:rsid w:val="0043631C"/>
    <w:rsid w:val="00437A2C"/>
    <w:rsid w:val="00442204"/>
    <w:rsid w:val="0044299F"/>
    <w:rsid w:val="0045105C"/>
    <w:rsid w:val="00452159"/>
    <w:rsid w:val="00452C72"/>
    <w:rsid w:val="00455790"/>
    <w:rsid w:val="00461CB3"/>
    <w:rsid w:val="004652A2"/>
    <w:rsid w:val="00472588"/>
    <w:rsid w:val="004734AE"/>
    <w:rsid w:val="0047468D"/>
    <w:rsid w:val="00476781"/>
    <w:rsid w:val="004814DF"/>
    <w:rsid w:val="00486D64"/>
    <w:rsid w:val="0049340C"/>
    <w:rsid w:val="00493E8D"/>
    <w:rsid w:val="00494DA5"/>
    <w:rsid w:val="00496202"/>
    <w:rsid w:val="004A189B"/>
    <w:rsid w:val="004A3528"/>
    <w:rsid w:val="004A3F4B"/>
    <w:rsid w:val="004A4AA0"/>
    <w:rsid w:val="004B0A48"/>
    <w:rsid w:val="004B23F4"/>
    <w:rsid w:val="004B3B00"/>
    <w:rsid w:val="004C0485"/>
    <w:rsid w:val="004C31B9"/>
    <w:rsid w:val="004C393B"/>
    <w:rsid w:val="004C4646"/>
    <w:rsid w:val="004C5B7E"/>
    <w:rsid w:val="004C77E8"/>
    <w:rsid w:val="004D561F"/>
    <w:rsid w:val="004D6C74"/>
    <w:rsid w:val="004E238F"/>
    <w:rsid w:val="004E404D"/>
    <w:rsid w:val="004F195D"/>
    <w:rsid w:val="004F754A"/>
    <w:rsid w:val="00513117"/>
    <w:rsid w:val="00515F2D"/>
    <w:rsid w:val="005167E3"/>
    <w:rsid w:val="005173C6"/>
    <w:rsid w:val="00525F30"/>
    <w:rsid w:val="0052789B"/>
    <w:rsid w:val="00527FA6"/>
    <w:rsid w:val="005329A9"/>
    <w:rsid w:val="00534D41"/>
    <w:rsid w:val="005411E2"/>
    <w:rsid w:val="00541933"/>
    <w:rsid w:val="00543053"/>
    <w:rsid w:val="005435D9"/>
    <w:rsid w:val="00551C3B"/>
    <w:rsid w:val="00552398"/>
    <w:rsid w:val="00560C5C"/>
    <w:rsid w:val="00564D0C"/>
    <w:rsid w:val="00565EAB"/>
    <w:rsid w:val="005664F5"/>
    <w:rsid w:val="00571981"/>
    <w:rsid w:val="00576E0B"/>
    <w:rsid w:val="00587832"/>
    <w:rsid w:val="005904E4"/>
    <w:rsid w:val="0059250F"/>
    <w:rsid w:val="005A1F2E"/>
    <w:rsid w:val="005A2060"/>
    <w:rsid w:val="005A4C2F"/>
    <w:rsid w:val="005A5D55"/>
    <w:rsid w:val="005B08FF"/>
    <w:rsid w:val="005B1035"/>
    <w:rsid w:val="005B2290"/>
    <w:rsid w:val="005B4A17"/>
    <w:rsid w:val="005C2A48"/>
    <w:rsid w:val="005D0F0C"/>
    <w:rsid w:val="005D1293"/>
    <w:rsid w:val="005D2FBE"/>
    <w:rsid w:val="005D37EA"/>
    <w:rsid w:val="005E24D4"/>
    <w:rsid w:val="005F03E5"/>
    <w:rsid w:val="005F145D"/>
    <w:rsid w:val="005F42D9"/>
    <w:rsid w:val="005F4873"/>
    <w:rsid w:val="005F6135"/>
    <w:rsid w:val="0060243C"/>
    <w:rsid w:val="00604120"/>
    <w:rsid w:val="006053DA"/>
    <w:rsid w:val="00606A37"/>
    <w:rsid w:val="00606AAE"/>
    <w:rsid w:val="00607E8A"/>
    <w:rsid w:val="00621D36"/>
    <w:rsid w:val="00631594"/>
    <w:rsid w:val="00633692"/>
    <w:rsid w:val="006371AE"/>
    <w:rsid w:val="00641A24"/>
    <w:rsid w:val="00644323"/>
    <w:rsid w:val="00644A6D"/>
    <w:rsid w:val="0066413B"/>
    <w:rsid w:val="006647F6"/>
    <w:rsid w:val="00670110"/>
    <w:rsid w:val="00671DEB"/>
    <w:rsid w:val="00672ABD"/>
    <w:rsid w:val="00673C8D"/>
    <w:rsid w:val="00681F9A"/>
    <w:rsid w:val="0068686A"/>
    <w:rsid w:val="006927D2"/>
    <w:rsid w:val="00695CCD"/>
    <w:rsid w:val="00695D57"/>
    <w:rsid w:val="00696306"/>
    <w:rsid w:val="006969AB"/>
    <w:rsid w:val="006974EC"/>
    <w:rsid w:val="006A0137"/>
    <w:rsid w:val="006A09F4"/>
    <w:rsid w:val="006A3C2C"/>
    <w:rsid w:val="006B03C1"/>
    <w:rsid w:val="006C4E7B"/>
    <w:rsid w:val="006D1661"/>
    <w:rsid w:val="006D5AAF"/>
    <w:rsid w:val="006D5D4E"/>
    <w:rsid w:val="006F23C6"/>
    <w:rsid w:val="006F3A22"/>
    <w:rsid w:val="006F3EE3"/>
    <w:rsid w:val="007024B3"/>
    <w:rsid w:val="00703F95"/>
    <w:rsid w:val="00703FB2"/>
    <w:rsid w:val="00704D4A"/>
    <w:rsid w:val="0070598D"/>
    <w:rsid w:val="00710BE8"/>
    <w:rsid w:val="00712E66"/>
    <w:rsid w:val="00720BD5"/>
    <w:rsid w:val="00721141"/>
    <w:rsid w:val="00721433"/>
    <w:rsid w:val="007334F1"/>
    <w:rsid w:val="00740641"/>
    <w:rsid w:val="00743B50"/>
    <w:rsid w:val="007440EC"/>
    <w:rsid w:val="0075049E"/>
    <w:rsid w:val="007504D1"/>
    <w:rsid w:val="007552D9"/>
    <w:rsid w:val="007611F0"/>
    <w:rsid w:val="007621BF"/>
    <w:rsid w:val="007700E7"/>
    <w:rsid w:val="00771B00"/>
    <w:rsid w:val="00771BF0"/>
    <w:rsid w:val="00776139"/>
    <w:rsid w:val="0078111D"/>
    <w:rsid w:val="007813CD"/>
    <w:rsid w:val="007821D6"/>
    <w:rsid w:val="007827BC"/>
    <w:rsid w:val="00785FF6"/>
    <w:rsid w:val="00786D7C"/>
    <w:rsid w:val="00786E7A"/>
    <w:rsid w:val="00792279"/>
    <w:rsid w:val="0079530A"/>
    <w:rsid w:val="0079679A"/>
    <w:rsid w:val="007A02BC"/>
    <w:rsid w:val="007A078E"/>
    <w:rsid w:val="007A297A"/>
    <w:rsid w:val="007A2D29"/>
    <w:rsid w:val="007A2DAF"/>
    <w:rsid w:val="007A578B"/>
    <w:rsid w:val="007B4479"/>
    <w:rsid w:val="007B7FC2"/>
    <w:rsid w:val="007C3F7B"/>
    <w:rsid w:val="007C43B8"/>
    <w:rsid w:val="007C6A1B"/>
    <w:rsid w:val="007D4A5F"/>
    <w:rsid w:val="007D4B61"/>
    <w:rsid w:val="007D5246"/>
    <w:rsid w:val="007E6FA3"/>
    <w:rsid w:val="007F32A6"/>
    <w:rsid w:val="007F578A"/>
    <w:rsid w:val="00800343"/>
    <w:rsid w:val="00800808"/>
    <w:rsid w:val="008023B2"/>
    <w:rsid w:val="008069CD"/>
    <w:rsid w:val="00813AAE"/>
    <w:rsid w:val="00815636"/>
    <w:rsid w:val="00815AFA"/>
    <w:rsid w:val="008176AA"/>
    <w:rsid w:val="008215E8"/>
    <w:rsid w:val="00822B9F"/>
    <w:rsid w:val="00824004"/>
    <w:rsid w:val="00830585"/>
    <w:rsid w:val="008310DD"/>
    <w:rsid w:val="00831EE4"/>
    <w:rsid w:val="00836A82"/>
    <w:rsid w:val="0084575C"/>
    <w:rsid w:val="00846B90"/>
    <w:rsid w:val="00846E61"/>
    <w:rsid w:val="008477D6"/>
    <w:rsid w:val="00850F4D"/>
    <w:rsid w:val="00851D00"/>
    <w:rsid w:val="00852FE6"/>
    <w:rsid w:val="00854DB4"/>
    <w:rsid w:val="00855007"/>
    <w:rsid w:val="00855397"/>
    <w:rsid w:val="0086057B"/>
    <w:rsid w:val="00864477"/>
    <w:rsid w:val="008650B2"/>
    <w:rsid w:val="00865941"/>
    <w:rsid w:val="00872FFA"/>
    <w:rsid w:val="00873F31"/>
    <w:rsid w:val="00876E7A"/>
    <w:rsid w:val="00877173"/>
    <w:rsid w:val="008800EA"/>
    <w:rsid w:val="00882C7F"/>
    <w:rsid w:val="00884B08"/>
    <w:rsid w:val="008867D0"/>
    <w:rsid w:val="00886942"/>
    <w:rsid w:val="00886A00"/>
    <w:rsid w:val="008A09C5"/>
    <w:rsid w:val="008A1A0B"/>
    <w:rsid w:val="008A456E"/>
    <w:rsid w:val="008A4599"/>
    <w:rsid w:val="008B35A4"/>
    <w:rsid w:val="008B4972"/>
    <w:rsid w:val="008B5179"/>
    <w:rsid w:val="008B791B"/>
    <w:rsid w:val="008C25F9"/>
    <w:rsid w:val="008C74E0"/>
    <w:rsid w:val="008D2E21"/>
    <w:rsid w:val="008D48EB"/>
    <w:rsid w:val="008D7A07"/>
    <w:rsid w:val="008E1E1F"/>
    <w:rsid w:val="008E3793"/>
    <w:rsid w:val="008E5282"/>
    <w:rsid w:val="008F00B9"/>
    <w:rsid w:val="008F3B9B"/>
    <w:rsid w:val="008F5514"/>
    <w:rsid w:val="008F7D92"/>
    <w:rsid w:val="009007CB"/>
    <w:rsid w:val="00900977"/>
    <w:rsid w:val="00900A1B"/>
    <w:rsid w:val="009045D7"/>
    <w:rsid w:val="009048DC"/>
    <w:rsid w:val="00905407"/>
    <w:rsid w:val="00912BFE"/>
    <w:rsid w:val="00914889"/>
    <w:rsid w:val="00921CB5"/>
    <w:rsid w:val="009235E7"/>
    <w:rsid w:val="00925603"/>
    <w:rsid w:val="00927A8D"/>
    <w:rsid w:val="009369F9"/>
    <w:rsid w:val="00937A9F"/>
    <w:rsid w:val="009440C2"/>
    <w:rsid w:val="00945A30"/>
    <w:rsid w:val="00946E64"/>
    <w:rsid w:val="0095263D"/>
    <w:rsid w:val="00952785"/>
    <w:rsid w:val="009561B4"/>
    <w:rsid w:val="00956502"/>
    <w:rsid w:val="00961072"/>
    <w:rsid w:val="009643F2"/>
    <w:rsid w:val="00972018"/>
    <w:rsid w:val="0097278E"/>
    <w:rsid w:val="009746D9"/>
    <w:rsid w:val="00974F51"/>
    <w:rsid w:val="00980045"/>
    <w:rsid w:val="0098010D"/>
    <w:rsid w:val="00980FBB"/>
    <w:rsid w:val="00982C72"/>
    <w:rsid w:val="0098452E"/>
    <w:rsid w:val="00987B8F"/>
    <w:rsid w:val="0099185B"/>
    <w:rsid w:val="009970D7"/>
    <w:rsid w:val="009977AD"/>
    <w:rsid w:val="009A116D"/>
    <w:rsid w:val="009A1E7C"/>
    <w:rsid w:val="009A74C2"/>
    <w:rsid w:val="009A7773"/>
    <w:rsid w:val="009B1B24"/>
    <w:rsid w:val="009B45CC"/>
    <w:rsid w:val="009B4690"/>
    <w:rsid w:val="009B5BE6"/>
    <w:rsid w:val="009B7E25"/>
    <w:rsid w:val="009C0B9D"/>
    <w:rsid w:val="009C163F"/>
    <w:rsid w:val="009C1FD8"/>
    <w:rsid w:val="009C2457"/>
    <w:rsid w:val="009C70D8"/>
    <w:rsid w:val="009D5D6D"/>
    <w:rsid w:val="009E19DA"/>
    <w:rsid w:val="009E569F"/>
    <w:rsid w:val="009F16E6"/>
    <w:rsid w:val="009F5EBC"/>
    <w:rsid w:val="00A0017D"/>
    <w:rsid w:val="00A0066E"/>
    <w:rsid w:val="00A11569"/>
    <w:rsid w:val="00A11738"/>
    <w:rsid w:val="00A14EA0"/>
    <w:rsid w:val="00A14FDE"/>
    <w:rsid w:val="00A15463"/>
    <w:rsid w:val="00A158D8"/>
    <w:rsid w:val="00A244D5"/>
    <w:rsid w:val="00A26047"/>
    <w:rsid w:val="00A27F35"/>
    <w:rsid w:val="00A31FF6"/>
    <w:rsid w:val="00A32226"/>
    <w:rsid w:val="00A34254"/>
    <w:rsid w:val="00A34CA9"/>
    <w:rsid w:val="00A364E4"/>
    <w:rsid w:val="00A377E7"/>
    <w:rsid w:val="00A37DA2"/>
    <w:rsid w:val="00A41972"/>
    <w:rsid w:val="00A41D20"/>
    <w:rsid w:val="00A45002"/>
    <w:rsid w:val="00A46354"/>
    <w:rsid w:val="00A521D0"/>
    <w:rsid w:val="00A53331"/>
    <w:rsid w:val="00A54531"/>
    <w:rsid w:val="00A56E73"/>
    <w:rsid w:val="00A5745A"/>
    <w:rsid w:val="00A63406"/>
    <w:rsid w:val="00A638C1"/>
    <w:rsid w:val="00A707DD"/>
    <w:rsid w:val="00A81B2E"/>
    <w:rsid w:val="00A87A95"/>
    <w:rsid w:val="00A87BE5"/>
    <w:rsid w:val="00A90E78"/>
    <w:rsid w:val="00A92AF9"/>
    <w:rsid w:val="00AA0227"/>
    <w:rsid w:val="00AA38D9"/>
    <w:rsid w:val="00AA505B"/>
    <w:rsid w:val="00AB0EF7"/>
    <w:rsid w:val="00AB5B02"/>
    <w:rsid w:val="00AC00DB"/>
    <w:rsid w:val="00AC01A1"/>
    <w:rsid w:val="00AC338F"/>
    <w:rsid w:val="00AC456E"/>
    <w:rsid w:val="00AC580B"/>
    <w:rsid w:val="00AD05DE"/>
    <w:rsid w:val="00AD07CA"/>
    <w:rsid w:val="00AD1684"/>
    <w:rsid w:val="00AD3F0A"/>
    <w:rsid w:val="00AD44E9"/>
    <w:rsid w:val="00AD72CE"/>
    <w:rsid w:val="00AD7AA2"/>
    <w:rsid w:val="00AE06EB"/>
    <w:rsid w:val="00AE2CA6"/>
    <w:rsid w:val="00AE3E46"/>
    <w:rsid w:val="00AE4759"/>
    <w:rsid w:val="00AE51C3"/>
    <w:rsid w:val="00AF2579"/>
    <w:rsid w:val="00AF33AC"/>
    <w:rsid w:val="00AF481C"/>
    <w:rsid w:val="00AF61AA"/>
    <w:rsid w:val="00B01C90"/>
    <w:rsid w:val="00B06CFD"/>
    <w:rsid w:val="00B1185D"/>
    <w:rsid w:val="00B16263"/>
    <w:rsid w:val="00B205A9"/>
    <w:rsid w:val="00B22580"/>
    <w:rsid w:val="00B22D97"/>
    <w:rsid w:val="00B230F8"/>
    <w:rsid w:val="00B2338B"/>
    <w:rsid w:val="00B237CD"/>
    <w:rsid w:val="00B25679"/>
    <w:rsid w:val="00B26D55"/>
    <w:rsid w:val="00B30227"/>
    <w:rsid w:val="00B33E84"/>
    <w:rsid w:val="00B34AC0"/>
    <w:rsid w:val="00B34EAD"/>
    <w:rsid w:val="00B3508C"/>
    <w:rsid w:val="00B36E01"/>
    <w:rsid w:val="00B41FE2"/>
    <w:rsid w:val="00B43448"/>
    <w:rsid w:val="00B5127A"/>
    <w:rsid w:val="00B52897"/>
    <w:rsid w:val="00B5315F"/>
    <w:rsid w:val="00B532DD"/>
    <w:rsid w:val="00B53732"/>
    <w:rsid w:val="00B57B7B"/>
    <w:rsid w:val="00B57EBC"/>
    <w:rsid w:val="00B6629E"/>
    <w:rsid w:val="00B6701A"/>
    <w:rsid w:val="00B720FD"/>
    <w:rsid w:val="00B72832"/>
    <w:rsid w:val="00B7617A"/>
    <w:rsid w:val="00B917F1"/>
    <w:rsid w:val="00BA2BF1"/>
    <w:rsid w:val="00BA5276"/>
    <w:rsid w:val="00BA6435"/>
    <w:rsid w:val="00BB22AE"/>
    <w:rsid w:val="00BB476C"/>
    <w:rsid w:val="00BB4824"/>
    <w:rsid w:val="00BC56DE"/>
    <w:rsid w:val="00BD0358"/>
    <w:rsid w:val="00BD297F"/>
    <w:rsid w:val="00BE4589"/>
    <w:rsid w:val="00BE756D"/>
    <w:rsid w:val="00BF0504"/>
    <w:rsid w:val="00BF6D26"/>
    <w:rsid w:val="00C0483B"/>
    <w:rsid w:val="00C06C5B"/>
    <w:rsid w:val="00C13EEE"/>
    <w:rsid w:val="00C16303"/>
    <w:rsid w:val="00C16544"/>
    <w:rsid w:val="00C165DC"/>
    <w:rsid w:val="00C304FE"/>
    <w:rsid w:val="00C3335B"/>
    <w:rsid w:val="00C33461"/>
    <w:rsid w:val="00C33952"/>
    <w:rsid w:val="00C3476E"/>
    <w:rsid w:val="00C457CE"/>
    <w:rsid w:val="00C53AFA"/>
    <w:rsid w:val="00C5634D"/>
    <w:rsid w:val="00C57C1A"/>
    <w:rsid w:val="00C61716"/>
    <w:rsid w:val="00C6370F"/>
    <w:rsid w:val="00C6381E"/>
    <w:rsid w:val="00C66710"/>
    <w:rsid w:val="00C67BBB"/>
    <w:rsid w:val="00C67F59"/>
    <w:rsid w:val="00C72A55"/>
    <w:rsid w:val="00C74E2E"/>
    <w:rsid w:val="00C74E54"/>
    <w:rsid w:val="00C75758"/>
    <w:rsid w:val="00C769B5"/>
    <w:rsid w:val="00C77752"/>
    <w:rsid w:val="00C8307E"/>
    <w:rsid w:val="00C84143"/>
    <w:rsid w:val="00C85676"/>
    <w:rsid w:val="00C85BFC"/>
    <w:rsid w:val="00C9087B"/>
    <w:rsid w:val="00C910B9"/>
    <w:rsid w:val="00CA146D"/>
    <w:rsid w:val="00CA183F"/>
    <w:rsid w:val="00CA1A6E"/>
    <w:rsid w:val="00CA3488"/>
    <w:rsid w:val="00CA72C4"/>
    <w:rsid w:val="00CB1167"/>
    <w:rsid w:val="00CB1E4D"/>
    <w:rsid w:val="00CB4D4C"/>
    <w:rsid w:val="00CB64A1"/>
    <w:rsid w:val="00CC0AB0"/>
    <w:rsid w:val="00CC3B37"/>
    <w:rsid w:val="00CC4F0F"/>
    <w:rsid w:val="00CC6CB2"/>
    <w:rsid w:val="00CD081A"/>
    <w:rsid w:val="00CD126F"/>
    <w:rsid w:val="00CD38F3"/>
    <w:rsid w:val="00CD5578"/>
    <w:rsid w:val="00CD6AAF"/>
    <w:rsid w:val="00CD79BC"/>
    <w:rsid w:val="00CE323E"/>
    <w:rsid w:val="00CE5BAC"/>
    <w:rsid w:val="00CF05E3"/>
    <w:rsid w:val="00CF33F8"/>
    <w:rsid w:val="00CF3459"/>
    <w:rsid w:val="00CF5029"/>
    <w:rsid w:val="00CF6CDE"/>
    <w:rsid w:val="00D06D71"/>
    <w:rsid w:val="00D10A96"/>
    <w:rsid w:val="00D10F67"/>
    <w:rsid w:val="00D12593"/>
    <w:rsid w:val="00D13119"/>
    <w:rsid w:val="00D13A34"/>
    <w:rsid w:val="00D21137"/>
    <w:rsid w:val="00D211F0"/>
    <w:rsid w:val="00D21FFD"/>
    <w:rsid w:val="00D34483"/>
    <w:rsid w:val="00D35C40"/>
    <w:rsid w:val="00D40391"/>
    <w:rsid w:val="00D40AF8"/>
    <w:rsid w:val="00D4183C"/>
    <w:rsid w:val="00D442D3"/>
    <w:rsid w:val="00D44BBA"/>
    <w:rsid w:val="00D54B9D"/>
    <w:rsid w:val="00D57D1E"/>
    <w:rsid w:val="00D6324D"/>
    <w:rsid w:val="00D66D1D"/>
    <w:rsid w:val="00D70173"/>
    <w:rsid w:val="00D70C28"/>
    <w:rsid w:val="00D7115B"/>
    <w:rsid w:val="00D72BD1"/>
    <w:rsid w:val="00D735C4"/>
    <w:rsid w:val="00D73617"/>
    <w:rsid w:val="00D76C2E"/>
    <w:rsid w:val="00D7720E"/>
    <w:rsid w:val="00D8214B"/>
    <w:rsid w:val="00D82EF4"/>
    <w:rsid w:val="00D85010"/>
    <w:rsid w:val="00D90162"/>
    <w:rsid w:val="00D91CA0"/>
    <w:rsid w:val="00D94064"/>
    <w:rsid w:val="00D9766D"/>
    <w:rsid w:val="00DA6C32"/>
    <w:rsid w:val="00DB1014"/>
    <w:rsid w:val="00DB5795"/>
    <w:rsid w:val="00DC0AF3"/>
    <w:rsid w:val="00DC10DF"/>
    <w:rsid w:val="00DC3C47"/>
    <w:rsid w:val="00DC40D5"/>
    <w:rsid w:val="00DC4823"/>
    <w:rsid w:val="00DD33E4"/>
    <w:rsid w:val="00DD37A2"/>
    <w:rsid w:val="00DD50BD"/>
    <w:rsid w:val="00DD6BC6"/>
    <w:rsid w:val="00DE0769"/>
    <w:rsid w:val="00DE25FB"/>
    <w:rsid w:val="00DE2B95"/>
    <w:rsid w:val="00DE32DE"/>
    <w:rsid w:val="00DE5A08"/>
    <w:rsid w:val="00DE7BE3"/>
    <w:rsid w:val="00DE7E6E"/>
    <w:rsid w:val="00DF2A8E"/>
    <w:rsid w:val="00DF2E6F"/>
    <w:rsid w:val="00E034E0"/>
    <w:rsid w:val="00E0674B"/>
    <w:rsid w:val="00E06D10"/>
    <w:rsid w:val="00E10762"/>
    <w:rsid w:val="00E107E6"/>
    <w:rsid w:val="00E13AC0"/>
    <w:rsid w:val="00E158E1"/>
    <w:rsid w:val="00E15D70"/>
    <w:rsid w:val="00E1695B"/>
    <w:rsid w:val="00E2004D"/>
    <w:rsid w:val="00E222A8"/>
    <w:rsid w:val="00E22BBD"/>
    <w:rsid w:val="00E279E1"/>
    <w:rsid w:val="00E32B9D"/>
    <w:rsid w:val="00E34FF6"/>
    <w:rsid w:val="00E40DDD"/>
    <w:rsid w:val="00E41034"/>
    <w:rsid w:val="00E43AA2"/>
    <w:rsid w:val="00E4587A"/>
    <w:rsid w:val="00E563F0"/>
    <w:rsid w:val="00E56F71"/>
    <w:rsid w:val="00E57E13"/>
    <w:rsid w:val="00E6051E"/>
    <w:rsid w:val="00E60DF1"/>
    <w:rsid w:val="00E65C45"/>
    <w:rsid w:val="00E747EF"/>
    <w:rsid w:val="00E86AB0"/>
    <w:rsid w:val="00E910B1"/>
    <w:rsid w:val="00E910E1"/>
    <w:rsid w:val="00E94140"/>
    <w:rsid w:val="00E950FD"/>
    <w:rsid w:val="00E951C9"/>
    <w:rsid w:val="00E95711"/>
    <w:rsid w:val="00E95E5F"/>
    <w:rsid w:val="00EA231F"/>
    <w:rsid w:val="00EA2AED"/>
    <w:rsid w:val="00EA47D3"/>
    <w:rsid w:val="00EA4F14"/>
    <w:rsid w:val="00EA69EF"/>
    <w:rsid w:val="00EB067F"/>
    <w:rsid w:val="00EB5ACD"/>
    <w:rsid w:val="00EB5CAD"/>
    <w:rsid w:val="00EC058D"/>
    <w:rsid w:val="00EC3422"/>
    <w:rsid w:val="00EC611D"/>
    <w:rsid w:val="00EC6E21"/>
    <w:rsid w:val="00ED2505"/>
    <w:rsid w:val="00ED333E"/>
    <w:rsid w:val="00ED5077"/>
    <w:rsid w:val="00ED587C"/>
    <w:rsid w:val="00ED6034"/>
    <w:rsid w:val="00ED79A1"/>
    <w:rsid w:val="00EE6012"/>
    <w:rsid w:val="00EE6FC9"/>
    <w:rsid w:val="00EF2037"/>
    <w:rsid w:val="00EF2E9F"/>
    <w:rsid w:val="00EF3F4A"/>
    <w:rsid w:val="00EF7190"/>
    <w:rsid w:val="00EF796A"/>
    <w:rsid w:val="00F00854"/>
    <w:rsid w:val="00F0238F"/>
    <w:rsid w:val="00F025BB"/>
    <w:rsid w:val="00F02626"/>
    <w:rsid w:val="00F046F0"/>
    <w:rsid w:val="00F04967"/>
    <w:rsid w:val="00F06433"/>
    <w:rsid w:val="00F06CC8"/>
    <w:rsid w:val="00F10CD7"/>
    <w:rsid w:val="00F12D5D"/>
    <w:rsid w:val="00F13754"/>
    <w:rsid w:val="00F224EF"/>
    <w:rsid w:val="00F22BAD"/>
    <w:rsid w:val="00F23A9B"/>
    <w:rsid w:val="00F363E7"/>
    <w:rsid w:val="00F40822"/>
    <w:rsid w:val="00F418EF"/>
    <w:rsid w:val="00F42725"/>
    <w:rsid w:val="00F42F62"/>
    <w:rsid w:val="00F44586"/>
    <w:rsid w:val="00F517FF"/>
    <w:rsid w:val="00F51DFD"/>
    <w:rsid w:val="00F52AA3"/>
    <w:rsid w:val="00F52DC8"/>
    <w:rsid w:val="00F57C8D"/>
    <w:rsid w:val="00F60AB6"/>
    <w:rsid w:val="00F6613E"/>
    <w:rsid w:val="00F722E6"/>
    <w:rsid w:val="00F76775"/>
    <w:rsid w:val="00F85F6A"/>
    <w:rsid w:val="00F92B39"/>
    <w:rsid w:val="00F92E63"/>
    <w:rsid w:val="00F9360D"/>
    <w:rsid w:val="00F9629F"/>
    <w:rsid w:val="00FA06EB"/>
    <w:rsid w:val="00FA29F4"/>
    <w:rsid w:val="00FA4B86"/>
    <w:rsid w:val="00FA544B"/>
    <w:rsid w:val="00FA6E1E"/>
    <w:rsid w:val="00FB08F7"/>
    <w:rsid w:val="00FB17FF"/>
    <w:rsid w:val="00FB2211"/>
    <w:rsid w:val="00FB73DE"/>
    <w:rsid w:val="00FC1D99"/>
    <w:rsid w:val="00FC54A8"/>
    <w:rsid w:val="00FC77A8"/>
    <w:rsid w:val="00FD0780"/>
    <w:rsid w:val="00FD078C"/>
    <w:rsid w:val="00FD1105"/>
    <w:rsid w:val="00FD3211"/>
    <w:rsid w:val="00FD5A95"/>
    <w:rsid w:val="00FD662B"/>
    <w:rsid w:val="00FD6F78"/>
    <w:rsid w:val="00FD7A9C"/>
    <w:rsid w:val="00FE0564"/>
    <w:rsid w:val="00FE0F78"/>
    <w:rsid w:val="00FE1454"/>
    <w:rsid w:val="00FE7597"/>
    <w:rsid w:val="00FF175C"/>
    <w:rsid w:val="00FF2308"/>
    <w:rsid w:val="00FF7C0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semiHidden="0" w:uiPriority="0" w:qFormat="1"/>
    <w:lsdException w:name="heading 8" w:locked="1" w:semiHidden="0" w:uiPriority="0"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locked="1" w:semiHidden="0" w:uiPriority="0"/>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AF481C"/>
    <w:rPr>
      <w:sz w:val="24"/>
      <w:szCs w:val="24"/>
    </w:rPr>
  </w:style>
  <w:style w:type="paragraph" w:styleId="Heading1">
    <w:name w:val="heading 1"/>
    <w:basedOn w:val="Normal"/>
    <w:next w:val="Normal"/>
    <w:link w:val="Heading1Char"/>
    <w:uiPriority w:val="99"/>
    <w:qFormat/>
    <w:rsid w:val="0064432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443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671DEB"/>
    <w:pPr>
      <w:keepNext/>
      <w:numPr>
        <w:ilvl w:val="2"/>
        <w:numId w:val="6"/>
      </w:numPr>
      <w:shd w:val="solid" w:color="0000FF" w:fill="0000FF"/>
      <w:spacing w:before="240" w:after="60"/>
      <w:outlineLvl w:val="2"/>
    </w:pPr>
    <w:rPr>
      <w:rFonts w:ascii="Arial" w:hAnsi="Arial" w:cs="Arial"/>
      <w:b/>
      <w:bCs/>
      <w:color w:val="FFFFFF"/>
      <w:sz w:val="26"/>
      <w:szCs w:val="26"/>
    </w:rPr>
  </w:style>
  <w:style w:type="paragraph" w:styleId="Heading7">
    <w:name w:val="heading 7"/>
    <w:basedOn w:val="Normal"/>
    <w:next w:val="Normal"/>
    <w:link w:val="Heading7Char"/>
    <w:uiPriority w:val="99"/>
    <w:qFormat/>
    <w:rsid w:val="00EF3F4A"/>
    <w:pPr>
      <w:keepNext/>
      <w:jc w:val="right"/>
      <w:outlineLvl w:val="6"/>
    </w:pPr>
    <w:rPr>
      <w:rFonts w:ascii="Arial" w:hAnsi="Arial"/>
      <w:b/>
      <w:sz w:val="18"/>
      <w:szCs w:val="20"/>
    </w:rPr>
  </w:style>
  <w:style w:type="paragraph" w:styleId="Heading8">
    <w:name w:val="heading 8"/>
    <w:basedOn w:val="Normal"/>
    <w:next w:val="Normal"/>
    <w:link w:val="Heading8Char"/>
    <w:uiPriority w:val="99"/>
    <w:qFormat/>
    <w:rsid w:val="00EF3F4A"/>
    <w:pPr>
      <w:keepNext/>
      <w:jc w:val="right"/>
      <w:outlineLvl w:val="7"/>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locked/>
    <w:rPr>
      <w:rFonts w:ascii="Arial" w:hAnsi="Arial" w:cs="Arial"/>
      <w:b/>
      <w:bCs/>
      <w:color w:val="FFFFFF"/>
      <w:sz w:val="26"/>
      <w:szCs w:val="26"/>
      <w:shd w:val="solid" w:color="0000FF" w:fill="0000FF"/>
    </w:rPr>
  </w:style>
  <w:style w:type="character" w:customStyle="1" w:styleId="Heading7Char">
    <w:name w:val="Heading 7 Char"/>
    <w:basedOn w:val="DefaultParagraphFont"/>
    <w:link w:val="Heading7"/>
    <w:uiPriority w:val="99"/>
    <w:semiHidden/>
    <w:locked/>
    <w:rPr>
      <w:rFonts w:ascii="Calibri" w:hAnsi="Calibri" w:cs="Times New Roman"/>
      <w:sz w:val="24"/>
      <w:szCs w:val="24"/>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rPr>
  </w:style>
  <w:style w:type="paragraph" w:styleId="TOC1">
    <w:name w:val="toc 1"/>
    <w:basedOn w:val="Normal"/>
    <w:next w:val="Normal"/>
    <w:autoRedefine/>
    <w:uiPriority w:val="99"/>
    <w:rsid w:val="00EF3F4A"/>
    <w:pPr>
      <w:ind w:left="540"/>
    </w:pPr>
    <w:rPr>
      <w:b/>
      <w:bCs/>
      <w:szCs w:val="20"/>
    </w:rPr>
  </w:style>
  <w:style w:type="paragraph" w:styleId="Footer">
    <w:name w:val="footer"/>
    <w:basedOn w:val="Normal"/>
    <w:link w:val="FooterChar"/>
    <w:uiPriority w:val="99"/>
    <w:rsid w:val="00EF3F4A"/>
    <w:pPr>
      <w:spacing w:line="300" w:lineRule="atLeast"/>
    </w:pPr>
    <w:rPr>
      <w:rFonts w:ascii="Times" w:hAnsi="Times"/>
      <w:sz w:val="20"/>
      <w:szCs w:val="20"/>
    </w:rPr>
  </w:style>
  <w:style w:type="character" w:customStyle="1" w:styleId="FooterChar">
    <w:name w:val="Footer Char"/>
    <w:basedOn w:val="DefaultParagraphFont"/>
    <w:link w:val="Footer"/>
    <w:uiPriority w:val="99"/>
    <w:locked/>
    <w:rsid w:val="00771B00"/>
    <w:rPr>
      <w:rFonts w:ascii="Times" w:hAnsi="Times" w:cs="Times New Roman"/>
    </w:rPr>
  </w:style>
  <w:style w:type="paragraph" w:customStyle="1" w:styleId="address">
    <w:name w:val="address"/>
    <w:basedOn w:val="Normal"/>
    <w:uiPriority w:val="99"/>
    <w:rsid w:val="00EF3F4A"/>
    <w:pPr>
      <w:tabs>
        <w:tab w:val="left" w:pos="0"/>
        <w:tab w:val="left" w:pos="1080"/>
        <w:tab w:val="left" w:pos="2160"/>
        <w:tab w:val="left" w:pos="3240"/>
        <w:tab w:val="left" w:pos="4320"/>
        <w:tab w:val="left" w:pos="612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line="140" w:lineRule="atLeast"/>
    </w:pPr>
    <w:rPr>
      <w:rFonts w:ascii="New York" w:hAnsi="New York"/>
      <w:sz w:val="16"/>
      <w:szCs w:val="20"/>
    </w:rPr>
  </w:style>
  <w:style w:type="paragraph" w:styleId="BodyText">
    <w:name w:val="Body Text"/>
    <w:basedOn w:val="Normal"/>
    <w:link w:val="BodyTextChar"/>
    <w:uiPriority w:val="99"/>
    <w:rsid w:val="00EF3F4A"/>
    <w:rPr>
      <w:sz w:val="36"/>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TOC2">
    <w:name w:val="toc 2"/>
    <w:basedOn w:val="Normal"/>
    <w:next w:val="Normal"/>
    <w:autoRedefine/>
    <w:uiPriority w:val="99"/>
    <w:rsid w:val="00644323"/>
    <w:pPr>
      <w:ind w:left="240"/>
    </w:pPr>
  </w:style>
  <w:style w:type="character" w:styleId="Hyperlink">
    <w:name w:val="Hyperlink"/>
    <w:basedOn w:val="DefaultParagraphFont"/>
    <w:uiPriority w:val="99"/>
    <w:rsid w:val="00644323"/>
    <w:rPr>
      <w:rFonts w:cs="Times New Roman"/>
      <w:color w:val="0000FF"/>
      <w:u w:val="single"/>
    </w:rPr>
  </w:style>
  <w:style w:type="paragraph" w:styleId="TOC3">
    <w:name w:val="toc 3"/>
    <w:basedOn w:val="Normal"/>
    <w:next w:val="Normal"/>
    <w:autoRedefine/>
    <w:uiPriority w:val="99"/>
    <w:semiHidden/>
    <w:rsid w:val="00ED333E"/>
    <w:pPr>
      <w:ind w:left="480"/>
    </w:pPr>
  </w:style>
  <w:style w:type="character" w:customStyle="1" w:styleId="TDContents">
    <w:name w:val="TDContents"/>
    <w:basedOn w:val="DefaultParagraphFont"/>
    <w:uiPriority w:val="99"/>
    <w:rsid w:val="00882C7F"/>
    <w:rPr>
      <w:rFonts w:ascii="Arial" w:hAnsi="Arial" w:cs="Times New Roman"/>
    </w:rPr>
  </w:style>
  <w:style w:type="character" w:styleId="PageNumber">
    <w:name w:val="page number"/>
    <w:basedOn w:val="DefaultParagraphFont"/>
    <w:uiPriority w:val="99"/>
    <w:rsid w:val="00253805"/>
    <w:rPr>
      <w:rFonts w:cs="Times New Roman"/>
    </w:rPr>
  </w:style>
  <w:style w:type="character" w:styleId="FollowedHyperlink">
    <w:name w:val="FollowedHyperlink"/>
    <w:basedOn w:val="DefaultParagraphFont"/>
    <w:uiPriority w:val="99"/>
    <w:rsid w:val="001A09E4"/>
    <w:rPr>
      <w:rFonts w:cs="Times New Roman"/>
      <w:color w:val="800080"/>
      <w:u w:val="single"/>
    </w:rPr>
  </w:style>
  <w:style w:type="paragraph" w:styleId="NormalWeb">
    <w:name w:val="Normal (Web)"/>
    <w:basedOn w:val="Normal"/>
    <w:uiPriority w:val="99"/>
    <w:rsid w:val="00B34EAD"/>
    <w:pPr>
      <w:spacing w:before="120" w:after="120"/>
    </w:pPr>
  </w:style>
  <w:style w:type="character" w:styleId="Emphasis">
    <w:name w:val="Emphasis"/>
    <w:basedOn w:val="DefaultParagraphFont"/>
    <w:uiPriority w:val="99"/>
    <w:qFormat/>
    <w:rsid w:val="00B34EAD"/>
    <w:rPr>
      <w:rFonts w:cs="Times New Roman"/>
      <w:i/>
      <w:iCs/>
    </w:rPr>
  </w:style>
  <w:style w:type="character" w:styleId="HTMLCite">
    <w:name w:val="HTML Cite"/>
    <w:basedOn w:val="DefaultParagraphFont"/>
    <w:uiPriority w:val="99"/>
    <w:rsid w:val="00B34EAD"/>
    <w:rPr>
      <w:rFonts w:cs="Times New Roman"/>
      <w:i/>
      <w:iCs/>
    </w:rPr>
  </w:style>
  <w:style w:type="paragraph" w:customStyle="1" w:styleId="para">
    <w:name w:val="para"/>
    <w:basedOn w:val="Normal"/>
    <w:uiPriority w:val="99"/>
    <w:rsid w:val="00633692"/>
    <w:pPr>
      <w:spacing w:before="100" w:beforeAutospacing="1" w:after="100" w:afterAutospacing="1"/>
    </w:pPr>
    <w:rPr>
      <w:rFonts w:ascii="Trebuchet MS" w:hAnsi="Trebuchet MS"/>
      <w:color w:val="000000"/>
    </w:rPr>
  </w:style>
  <w:style w:type="paragraph" w:customStyle="1" w:styleId="listitem-para">
    <w:name w:val="listitem-para"/>
    <w:basedOn w:val="Normal"/>
    <w:uiPriority w:val="99"/>
    <w:rsid w:val="002E35E2"/>
    <w:pPr>
      <w:spacing w:before="100" w:beforeAutospacing="1" w:after="100" w:afterAutospacing="1"/>
    </w:pPr>
  </w:style>
  <w:style w:type="paragraph" w:customStyle="1" w:styleId="Normalarial">
    <w:name w:val="Normal+arial"/>
    <w:aliases w:val="10pts"/>
    <w:basedOn w:val="Normal"/>
    <w:uiPriority w:val="99"/>
    <w:rsid w:val="004E404D"/>
    <w:rPr>
      <w:rFonts w:ascii="Arial" w:hAnsi="Arial" w:cs="Arial"/>
      <w:color w:val="000000"/>
      <w:sz w:val="20"/>
      <w:szCs w:val="20"/>
    </w:rPr>
  </w:style>
  <w:style w:type="paragraph" w:customStyle="1" w:styleId="paragraph">
    <w:name w:val="paragraph"/>
    <w:basedOn w:val="Normal"/>
    <w:uiPriority w:val="99"/>
    <w:rsid w:val="00CD081A"/>
    <w:pPr>
      <w:spacing w:before="120" w:after="120"/>
    </w:pPr>
    <w:rPr>
      <w:rFonts w:ascii="Verdana" w:hAnsi="Verdana"/>
      <w:color w:val="000000"/>
      <w:sz w:val="18"/>
      <w:szCs w:val="18"/>
    </w:rPr>
  </w:style>
  <w:style w:type="paragraph" w:customStyle="1" w:styleId="listbullet">
    <w:name w:val="listbullet"/>
    <w:basedOn w:val="Normal"/>
    <w:uiPriority w:val="99"/>
    <w:rsid w:val="00CD081A"/>
    <w:pPr>
      <w:spacing w:before="120" w:after="120"/>
    </w:pPr>
    <w:rPr>
      <w:rFonts w:ascii="Verdana" w:hAnsi="Verdana"/>
      <w:color w:val="000000"/>
      <w:sz w:val="18"/>
      <w:szCs w:val="18"/>
    </w:rPr>
  </w:style>
  <w:style w:type="paragraph" w:customStyle="1" w:styleId="celldescrip">
    <w:name w:val="celldescrip"/>
    <w:basedOn w:val="Normal"/>
    <w:uiPriority w:val="99"/>
    <w:rsid w:val="00D76C2E"/>
    <w:pPr>
      <w:spacing w:before="120" w:after="120"/>
      <w:ind w:left="40" w:right="40"/>
    </w:pPr>
    <w:rPr>
      <w:rFonts w:ascii="Verdana" w:hAnsi="Verdana"/>
      <w:color w:val="000000"/>
      <w:sz w:val="18"/>
      <w:szCs w:val="18"/>
    </w:rPr>
  </w:style>
  <w:style w:type="table" w:styleId="TableGrid">
    <w:name w:val="Table Grid"/>
    <w:basedOn w:val="TableNormal"/>
    <w:uiPriority w:val="99"/>
    <w:rsid w:val="00A31FF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79530A"/>
    <w:rPr>
      <w:b/>
      <w:bCs/>
      <w:sz w:val="20"/>
      <w:szCs w:val="20"/>
    </w:rPr>
  </w:style>
  <w:style w:type="character" w:styleId="HTMLCode">
    <w:name w:val="HTML Code"/>
    <w:basedOn w:val="DefaultParagraphFont"/>
    <w:uiPriority w:val="99"/>
    <w:rsid w:val="00D40391"/>
    <w:rPr>
      <w:rFonts w:ascii="Courier New" w:hAnsi="Courier New" w:cs="Times New Roman"/>
      <w:sz w:val="20"/>
      <w:szCs w:val="20"/>
    </w:rPr>
  </w:style>
  <w:style w:type="paragraph" w:customStyle="1" w:styleId="HangingIndent">
    <w:name w:val="Hanging Indent"/>
    <w:basedOn w:val="BodyText"/>
    <w:uiPriority w:val="99"/>
    <w:rsid w:val="00D40391"/>
    <w:pPr>
      <w:spacing w:before="120" w:after="120"/>
      <w:ind w:left="2808" w:hanging="2448"/>
    </w:pPr>
    <w:rPr>
      <w:sz w:val="24"/>
      <w:szCs w:val="24"/>
    </w:rPr>
  </w:style>
  <w:style w:type="paragraph" w:styleId="ListBullet0">
    <w:name w:val="List Bullet"/>
    <w:basedOn w:val="Normal"/>
    <w:autoRedefine/>
    <w:uiPriority w:val="99"/>
    <w:rsid w:val="00A377E7"/>
    <w:pPr>
      <w:numPr>
        <w:numId w:val="165"/>
      </w:numPr>
      <w:tabs>
        <w:tab w:val="clear" w:pos="720"/>
        <w:tab w:val="num" w:pos="360"/>
      </w:tabs>
      <w:ind w:left="360"/>
      <w:jc w:val="both"/>
    </w:pPr>
    <w:rPr>
      <w:rFonts w:ascii="Arial" w:hAnsi="Arial" w:cs="Arial"/>
      <w:sz w:val="20"/>
      <w:szCs w:val="20"/>
    </w:rPr>
  </w:style>
  <w:style w:type="paragraph" w:styleId="BlockText">
    <w:name w:val="Block Text"/>
    <w:basedOn w:val="Normal"/>
    <w:uiPriority w:val="99"/>
    <w:rsid w:val="00D40391"/>
    <w:pPr>
      <w:spacing w:after="120"/>
      <w:ind w:left="1440" w:right="1440"/>
    </w:pPr>
  </w:style>
  <w:style w:type="paragraph" w:styleId="HTMLPreformatted">
    <w:name w:val="HTML Preformatted"/>
    <w:basedOn w:val="Normal"/>
    <w:link w:val="HTMLPreformattedChar"/>
    <w:uiPriority w:val="99"/>
    <w:rsid w:val="00042955"/>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paragraph" w:styleId="TOC6">
    <w:name w:val="toc 6"/>
    <w:basedOn w:val="Normal"/>
    <w:next w:val="Normal"/>
    <w:autoRedefine/>
    <w:uiPriority w:val="99"/>
    <w:semiHidden/>
    <w:rsid w:val="00AD1684"/>
    <w:pPr>
      <w:ind w:left="1200"/>
    </w:pPr>
  </w:style>
  <w:style w:type="paragraph" w:customStyle="1" w:styleId="revisionhdr">
    <w:name w:val="revision hdr"/>
    <w:next w:val="revisionentry"/>
    <w:uiPriority w:val="99"/>
    <w:rsid w:val="006927D2"/>
    <w:pPr>
      <w:widowControl w:val="0"/>
      <w:tabs>
        <w:tab w:val="left" w:pos="0"/>
        <w:tab w:val="left" w:pos="720"/>
        <w:tab w:val="left" w:pos="1440"/>
        <w:tab w:val="left" w:pos="2160"/>
        <w:tab w:val="left" w:pos="2880"/>
      </w:tabs>
      <w:spacing w:line="222" w:lineRule="atLeast"/>
    </w:pPr>
    <w:rPr>
      <w:rFonts w:ascii="Helvetica" w:hAnsi="Helvetica"/>
      <w:b/>
      <w:sz w:val="20"/>
      <w:szCs w:val="20"/>
    </w:rPr>
  </w:style>
  <w:style w:type="paragraph" w:customStyle="1" w:styleId="revisionentry">
    <w:name w:val="revision entry"/>
    <w:uiPriority w:val="99"/>
    <w:rsid w:val="006927D2"/>
    <w:pPr>
      <w:widowControl w:val="0"/>
      <w:tabs>
        <w:tab w:val="left" w:pos="0"/>
        <w:tab w:val="left" w:pos="288"/>
        <w:tab w:val="left" w:pos="720"/>
        <w:tab w:val="left" w:pos="1440"/>
        <w:tab w:val="left" w:pos="2160"/>
        <w:tab w:val="left" w:pos="2880"/>
      </w:tabs>
      <w:spacing w:line="222" w:lineRule="atLeast"/>
    </w:pPr>
    <w:rPr>
      <w:rFonts w:ascii="Helvetica" w:hAnsi="Helvetica"/>
      <w:sz w:val="20"/>
      <w:szCs w:val="20"/>
    </w:rPr>
  </w:style>
  <w:style w:type="paragraph" w:customStyle="1" w:styleId="Issueauthor">
    <w:name w:val="Issue author"/>
    <w:next w:val="Normal"/>
    <w:uiPriority w:val="99"/>
    <w:rsid w:val="006927D2"/>
    <w:pPr>
      <w:widowControl w:val="0"/>
      <w:spacing w:before="240"/>
    </w:pPr>
    <w:rPr>
      <w:rFonts w:ascii="Helvetica" w:hAnsi="Helvetica"/>
      <w:sz w:val="32"/>
      <w:szCs w:val="20"/>
    </w:rPr>
  </w:style>
  <w:style w:type="paragraph" w:customStyle="1" w:styleId="1Title">
    <w:name w:val="1Title"/>
    <w:basedOn w:val="Normal"/>
    <w:next w:val="Normal"/>
    <w:uiPriority w:val="99"/>
    <w:rsid w:val="00E279E1"/>
    <w:pPr>
      <w:keepNext/>
      <w:pageBreakBefore/>
      <w:pBdr>
        <w:bottom w:val="double" w:sz="6" w:space="2" w:color="auto"/>
        <w:between w:val="double" w:sz="6" w:space="2" w:color="auto"/>
      </w:pBdr>
      <w:overflowPunct w:val="0"/>
      <w:autoSpaceDE w:val="0"/>
      <w:autoSpaceDN w:val="0"/>
      <w:adjustRightInd w:val="0"/>
      <w:spacing w:line="300" w:lineRule="atLeast"/>
      <w:ind w:left="1080" w:hanging="1080"/>
      <w:textAlignment w:val="baseline"/>
    </w:pPr>
    <w:rPr>
      <w:rFonts w:ascii="Helvetica" w:hAnsi="Helvetica"/>
      <w:b/>
      <w:sz w:val="28"/>
      <w:szCs w:val="20"/>
    </w:rPr>
  </w:style>
  <w:style w:type="paragraph" w:customStyle="1" w:styleId="Page">
    <w:name w:val="Page"/>
    <w:basedOn w:val="TOC1"/>
    <w:uiPriority w:val="99"/>
    <w:rsid w:val="001B398F"/>
    <w:pPr>
      <w:pBdr>
        <w:bottom w:val="single" w:sz="6" w:space="0" w:color="auto"/>
        <w:between w:val="single" w:sz="6" w:space="0" w:color="auto"/>
      </w:pBdr>
      <w:tabs>
        <w:tab w:val="left" w:pos="1440"/>
        <w:tab w:val="left" w:pos="2160"/>
        <w:tab w:val="right" w:leader="dot" w:pos="9360"/>
      </w:tabs>
      <w:overflowPunct w:val="0"/>
      <w:autoSpaceDE w:val="0"/>
      <w:autoSpaceDN w:val="0"/>
      <w:adjustRightInd w:val="0"/>
      <w:spacing w:before="120" w:after="120" w:line="300" w:lineRule="atLeast"/>
      <w:ind w:left="0"/>
      <w:jc w:val="right"/>
      <w:textAlignment w:val="baseline"/>
    </w:pPr>
    <w:rPr>
      <w:rFonts w:ascii="Times" w:hAnsi="Times"/>
      <w:b w:val="0"/>
      <w:bCs w:val="0"/>
    </w:rPr>
  </w:style>
  <w:style w:type="paragraph" w:customStyle="1" w:styleId="TOCheader">
    <w:name w:val="TOCheader"/>
    <w:basedOn w:val="1Title"/>
    <w:uiPriority w:val="99"/>
    <w:rsid w:val="001B398F"/>
    <w:pPr>
      <w:pageBreakBefore w:val="0"/>
      <w:pBdr>
        <w:bottom w:val="none" w:sz="0" w:space="0" w:color="auto"/>
        <w:between w:val="none" w:sz="0" w:space="0" w:color="auto"/>
      </w:pBdr>
      <w:jc w:val="center"/>
    </w:pPr>
    <w:rPr>
      <w:sz w:val="36"/>
    </w:rPr>
  </w:style>
  <w:style w:type="paragraph" w:styleId="Header">
    <w:name w:val="header"/>
    <w:basedOn w:val="Normal"/>
    <w:link w:val="HeaderChar"/>
    <w:uiPriority w:val="99"/>
    <w:rsid w:val="00C85BFC"/>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character" w:customStyle="1" w:styleId="uielement1">
    <w:name w:val="uielement1"/>
    <w:basedOn w:val="DefaultParagraphFont"/>
    <w:uiPriority w:val="99"/>
    <w:rsid w:val="008650B2"/>
    <w:rPr>
      <w:rFonts w:cs="Times New Roman"/>
      <w:b/>
      <w:bCs/>
    </w:rPr>
  </w:style>
  <w:style w:type="character" w:customStyle="1" w:styleId="user1">
    <w:name w:val="user1"/>
    <w:basedOn w:val="DefaultParagraphFont"/>
    <w:uiPriority w:val="99"/>
    <w:rsid w:val="00952785"/>
    <w:rPr>
      <w:rFonts w:ascii="Courier New" w:hAnsi="Courier New" w:cs="Courier New"/>
    </w:rPr>
  </w:style>
  <w:style w:type="character" w:styleId="FootnoteReference">
    <w:name w:val="footnote reference"/>
    <w:basedOn w:val="DefaultParagraphFont"/>
    <w:uiPriority w:val="99"/>
    <w:semiHidden/>
    <w:rsid w:val="00AE3E46"/>
    <w:rPr>
      <w:rFonts w:cs="Times New Roman"/>
      <w:vertAlign w:val="superscript"/>
    </w:rPr>
  </w:style>
  <w:style w:type="paragraph" w:styleId="FootnoteText">
    <w:name w:val="footnote text"/>
    <w:basedOn w:val="Normal"/>
    <w:link w:val="FootnoteTextChar"/>
    <w:uiPriority w:val="99"/>
    <w:semiHidden/>
    <w:rsid w:val="00AE3E46"/>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rPr>
  </w:style>
  <w:style w:type="character" w:styleId="Strong">
    <w:name w:val="Strong"/>
    <w:basedOn w:val="DefaultParagraphFont"/>
    <w:uiPriority w:val="99"/>
    <w:qFormat/>
    <w:rsid w:val="00C13EEE"/>
    <w:rPr>
      <w:rFonts w:cs="Times New Roman"/>
      <w:b/>
      <w:bCs/>
    </w:rPr>
  </w:style>
  <w:style w:type="paragraph" w:styleId="BalloonText">
    <w:name w:val="Balloon Text"/>
    <w:basedOn w:val="Normal"/>
    <w:link w:val="BalloonTextChar"/>
    <w:uiPriority w:val="99"/>
    <w:rsid w:val="00771B00"/>
    <w:rPr>
      <w:rFonts w:ascii="Tahoma" w:hAnsi="Tahoma" w:cs="Tahoma"/>
      <w:sz w:val="16"/>
      <w:szCs w:val="16"/>
    </w:rPr>
  </w:style>
  <w:style w:type="character" w:customStyle="1" w:styleId="BalloonTextChar">
    <w:name w:val="Balloon Text Char"/>
    <w:basedOn w:val="DefaultParagraphFont"/>
    <w:link w:val="BalloonText"/>
    <w:uiPriority w:val="99"/>
    <w:locked/>
    <w:rsid w:val="00771B00"/>
    <w:rPr>
      <w:rFonts w:ascii="Tahoma" w:hAnsi="Tahoma" w:cs="Tahoma"/>
      <w:sz w:val="16"/>
      <w:szCs w:val="16"/>
    </w:rPr>
  </w:style>
  <w:style w:type="paragraph" w:styleId="TOCHeading">
    <w:name w:val="TOC Heading"/>
    <w:basedOn w:val="Heading1"/>
    <w:next w:val="Normal"/>
    <w:uiPriority w:val="99"/>
    <w:qFormat/>
    <w:rsid w:val="00771B00"/>
    <w:pPr>
      <w:keepLines/>
      <w:spacing w:before="480" w:after="0" w:line="276" w:lineRule="auto"/>
      <w:outlineLvl w:val="9"/>
    </w:pPr>
    <w:rPr>
      <w:rFonts w:ascii="Cambria" w:hAnsi="Cambria" w:cs="Times New Roman"/>
      <w:color w:val="365F91"/>
      <w:kern w:val="0"/>
      <w:sz w:val="28"/>
      <w:szCs w:val="28"/>
    </w:rPr>
  </w:style>
</w:styles>
</file>

<file path=word/webSettings.xml><?xml version="1.0" encoding="utf-8"?>
<w:webSettings xmlns:r="http://schemas.openxmlformats.org/officeDocument/2006/relationships" xmlns:w="http://schemas.openxmlformats.org/wordprocessingml/2006/main">
  <w:divs>
    <w:div w:id="1354957439">
      <w:marLeft w:val="0"/>
      <w:marRight w:val="0"/>
      <w:marTop w:val="0"/>
      <w:marBottom w:val="0"/>
      <w:divBdr>
        <w:top w:val="none" w:sz="0" w:space="0" w:color="auto"/>
        <w:left w:val="none" w:sz="0" w:space="0" w:color="auto"/>
        <w:bottom w:val="none" w:sz="0" w:space="0" w:color="auto"/>
        <w:right w:val="none" w:sz="0" w:space="0" w:color="auto"/>
      </w:divBdr>
      <w:divsChild>
        <w:div w:id="1354957440">
          <w:marLeft w:val="0"/>
          <w:marRight w:val="0"/>
          <w:marTop w:val="300"/>
          <w:marBottom w:val="0"/>
          <w:divBdr>
            <w:top w:val="none" w:sz="0" w:space="0" w:color="auto"/>
            <w:left w:val="none" w:sz="0" w:space="0" w:color="auto"/>
            <w:bottom w:val="none" w:sz="0" w:space="0" w:color="auto"/>
            <w:right w:val="none" w:sz="0" w:space="0" w:color="auto"/>
          </w:divBdr>
        </w:div>
        <w:div w:id="1354957442">
          <w:marLeft w:val="0"/>
          <w:marRight w:val="0"/>
          <w:marTop w:val="0"/>
          <w:marBottom w:val="0"/>
          <w:divBdr>
            <w:top w:val="none" w:sz="0" w:space="0" w:color="auto"/>
            <w:left w:val="none" w:sz="0" w:space="0" w:color="auto"/>
            <w:bottom w:val="none" w:sz="0" w:space="0" w:color="auto"/>
            <w:right w:val="none" w:sz="0" w:space="0" w:color="auto"/>
          </w:divBdr>
        </w:div>
      </w:divsChild>
    </w:div>
    <w:div w:id="1354957441">
      <w:marLeft w:val="0"/>
      <w:marRight w:val="0"/>
      <w:marTop w:val="0"/>
      <w:marBottom w:val="0"/>
      <w:divBdr>
        <w:top w:val="none" w:sz="0" w:space="0" w:color="auto"/>
        <w:left w:val="none" w:sz="0" w:space="0" w:color="auto"/>
        <w:bottom w:val="none" w:sz="0" w:space="0" w:color="auto"/>
        <w:right w:val="none" w:sz="0" w:space="0" w:color="auto"/>
      </w:divBdr>
    </w:div>
    <w:div w:id="1354957443">
      <w:marLeft w:val="0"/>
      <w:marRight w:val="0"/>
      <w:marTop w:val="0"/>
      <w:marBottom w:val="0"/>
      <w:divBdr>
        <w:top w:val="none" w:sz="0" w:space="0" w:color="auto"/>
        <w:left w:val="none" w:sz="0" w:space="0" w:color="auto"/>
        <w:bottom w:val="none" w:sz="0" w:space="0" w:color="auto"/>
        <w:right w:val="none" w:sz="0" w:space="0" w:color="auto"/>
      </w:divBdr>
    </w:div>
    <w:div w:id="1354957444">
      <w:marLeft w:val="0"/>
      <w:marRight w:val="0"/>
      <w:marTop w:val="0"/>
      <w:marBottom w:val="0"/>
      <w:divBdr>
        <w:top w:val="none" w:sz="0" w:space="0" w:color="auto"/>
        <w:left w:val="none" w:sz="0" w:space="0" w:color="auto"/>
        <w:bottom w:val="none" w:sz="0" w:space="0" w:color="auto"/>
        <w:right w:val="none" w:sz="0" w:space="0" w:color="auto"/>
      </w:divBdr>
    </w:div>
    <w:div w:id="1354957445">
      <w:marLeft w:val="0"/>
      <w:marRight w:val="0"/>
      <w:marTop w:val="0"/>
      <w:marBottom w:val="0"/>
      <w:divBdr>
        <w:top w:val="none" w:sz="0" w:space="0" w:color="auto"/>
        <w:left w:val="none" w:sz="0" w:space="0" w:color="auto"/>
        <w:bottom w:val="none" w:sz="0" w:space="0" w:color="auto"/>
        <w:right w:val="none" w:sz="0" w:space="0" w:color="auto"/>
      </w:divBdr>
    </w:div>
    <w:div w:id="1354957446">
      <w:marLeft w:val="0"/>
      <w:marRight w:val="0"/>
      <w:marTop w:val="0"/>
      <w:marBottom w:val="0"/>
      <w:divBdr>
        <w:top w:val="none" w:sz="0" w:space="0" w:color="auto"/>
        <w:left w:val="none" w:sz="0" w:space="0" w:color="auto"/>
        <w:bottom w:val="none" w:sz="0" w:space="0" w:color="auto"/>
        <w:right w:val="none" w:sz="0" w:space="0" w:color="auto"/>
      </w:divBdr>
    </w:div>
    <w:div w:id="1354957447">
      <w:marLeft w:val="0"/>
      <w:marRight w:val="0"/>
      <w:marTop w:val="0"/>
      <w:marBottom w:val="0"/>
      <w:divBdr>
        <w:top w:val="none" w:sz="0" w:space="0" w:color="auto"/>
        <w:left w:val="none" w:sz="0" w:space="0" w:color="auto"/>
        <w:bottom w:val="none" w:sz="0" w:space="0" w:color="auto"/>
        <w:right w:val="none" w:sz="0" w:space="0" w:color="auto"/>
      </w:divBdr>
    </w:div>
    <w:div w:id="1354957448">
      <w:marLeft w:val="0"/>
      <w:marRight w:val="0"/>
      <w:marTop w:val="0"/>
      <w:marBottom w:val="0"/>
      <w:divBdr>
        <w:top w:val="none" w:sz="0" w:space="0" w:color="auto"/>
        <w:left w:val="none" w:sz="0" w:space="0" w:color="auto"/>
        <w:bottom w:val="none" w:sz="0" w:space="0" w:color="auto"/>
        <w:right w:val="none" w:sz="0" w:space="0" w:color="auto"/>
      </w:divBdr>
    </w:div>
    <w:div w:id="1354957449">
      <w:marLeft w:val="0"/>
      <w:marRight w:val="0"/>
      <w:marTop w:val="0"/>
      <w:marBottom w:val="0"/>
      <w:divBdr>
        <w:top w:val="none" w:sz="0" w:space="0" w:color="auto"/>
        <w:left w:val="none" w:sz="0" w:space="0" w:color="auto"/>
        <w:bottom w:val="none" w:sz="0" w:space="0" w:color="auto"/>
        <w:right w:val="none" w:sz="0" w:space="0" w:color="auto"/>
      </w:divBdr>
    </w:div>
    <w:div w:id="1354957450">
      <w:marLeft w:val="0"/>
      <w:marRight w:val="0"/>
      <w:marTop w:val="0"/>
      <w:marBottom w:val="0"/>
      <w:divBdr>
        <w:top w:val="none" w:sz="0" w:space="0" w:color="auto"/>
        <w:left w:val="none" w:sz="0" w:space="0" w:color="auto"/>
        <w:bottom w:val="none" w:sz="0" w:space="0" w:color="auto"/>
        <w:right w:val="none" w:sz="0" w:space="0" w:color="auto"/>
      </w:divBdr>
    </w:div>
    <w:div w:id="1354957451">
      <w:marLeft w:val="0"/>
      <w:marRight w:val="0"/>
      <w:marTop w:val="0"/>
      <w:marBottom w:val="0"/>
      <w:divBdr>
        <w:top w:val="none" w:sz="0" w:space="0" w:color="auto"/>
        <w:left w:val="none" w:sz="0" w:space="0" w:color="auto"/>
        <w:bottom w:val="none" w:sz="0" w:space="0" w:color="auto"/>
        <w:right w:val="none" w:sz="0" w:space="0" w:color="auto"/>
      </w:divBdr>
    </w:div>
    <w:div w:id="1354957452">
      <w:marLeft w:val="0"/>
      <w:marRight w:val="0"/>
      <w:marTop w:val="0"/>
      <w:marBottom w:val="0"/>
      <w:divBdr>
        <w:top w:val="none" w:sz="0" w:space="0" w:color="auto"/>
        <w:left w:val="none" w:sz="0" w:space="0" w:color="auto"/>
        <w:bottom w:val="none" w:sz="0" w:space="0" w:color="auto"/>
        <w:right w:val="none" w:sz="0" w:space="0" w:color="auto"/>
      </w:divBdr>
    </w:div>
    <w:div w:id="13549574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wmf"/><Relationship Id="rId18" Type="http://schemas.openxmlformats.org/officeDocument/2006/relationships/image" Target="cid:156435111@16032007-211D"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4.wmf"/><Relationship Id="rId12" Type="http://schemas.openxmlformats.org/officeDocument/2006/relationships/oleObject" Target="embeddings/oleObject3.bin"/><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cid:156435111@16032007-2116" TargetMode="External"/><Relationship Id="rId20" Type="http://schemas.openxmlformats.org/officeDocument/2006/relationships/image" Target="cid:156435111@16032007-2124"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w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10.jpeg"/><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4.bin"/><Relationship Id="rId22" Type="http://schemas.openxmlformats.org/officeDocument/2006/relationships/image" Target="cid:156435111@16032007-212B" TargetMode="External"/><Relationship Id="rId27" Type="http://schemas.openxmlformats.org/officeDocument/2006/relationships/fontTable" Target="fontTable.xml"/><Relationship Id="rId30"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hyperlink" Target="mailto:jean-paul.mestre@siemen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jean-paul.mestre@siemen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961A78B44B7F49BA4AA7707035BD3E" ma:contentTypeVersion="2" ma:contentTypeDescription="Create a new document." ma:contentTypeScope="" ma:versionID="416121caf4c47f3f7acef03973c392dc">
  <xsd:schema xmlns:xsd="http://www.w3.org/2001/XMLSchema" xmlns:xs="http://www.w3.org/2001/XMLSchema" xmlns:p="http://schemas.microsoft.com/office/2006/metadata/properties" xmlns:ns2="781a96a9-4bb4-497f-ba4a-a7707035bd3e" targetNamespace="http://schemas.microsoft.com/office/2006/metadata/properties" ma:root="true" ma:fieldsID="cc55835ad90282a31988944890d60d73" ns2:_="">
    <xsd:import namespace="781a96a9-4bb4-497f-ba4a-a7707035bd3e"/>
    <xsd:element name="properties">
      <xsd:complexType>
        <xsd:sequence>
          <xsd:element name="documentManagement">
            <xsd:complexType>
              <xsd:all>
                <xsd:element ref="ns2:TccDocLibTrack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a96a9-4bb4-497f-ba4a-a7707035bd3e" elementFormDefault="qualified">
    <xsd:import namespace="http://schemas.microsoft.com/office/2006/documentManagement/types"/>
    <xsd:import namespace="http://schemas.microsoft.com/office/infopath/2007/PartnerControls"/>
    <xsd:element name="TccDocLibTracker" ma:index="8" nillable="true" ma:displayName="TccDocLibTracker" ma:hidden="true" ma:internalName="TccDocLibTracker"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E77EA5-32DA-4FE2-8DEB-D8E12925C96A}"/>
</file>

<file path=customXml/itemProps2.xml><?xml version="1.0" encoding="utf-8"?>
<ds:datastoreItem xmlns:ds="http://schemas.openxmlformats.org/officeDocument/2006/customXml" ds:itemID="{D3F20F5B-0246-4AE5-BB5D-A6290D298ECD}"/>
</file>

<file path=customXml/itemProps3.xml><?xml version="1.0" encoding="utf-8"?>
<ds:datastoreItem xmlns:ds="http://schemas.openxmlformats.org/officeDocument/2006/customXml" ds:itemID="{FD893853-998A-4A51-8F74-0FCF4430F5F3}"/>
</file>

<file path=docProps/app.xml><?xml version="1.0" encoding="utf-8"?>
<Properties xmlns="http://schemas.openxmlformats.org/officeDocument/2006/extended-properties" xmlns:vt="http://schemas.openxmlformats.org/officeDocument/2006/docPropsVTypes">
  <Template>Normal_Wordconv.dotm</Template>
  <TotalTime>44</TotalTime>
  <Pages>8</Pages>
  <Words>2095</Words>
  <Characters>11947</Characters>
  <Application>Microsoft Office Outlook</Application>
  <DocSecurity>0</DocSecurity>
  <Lines>0</Lines>
  <Paragraphs>0</Paragraphs>
  <ScaleCrop>false</ScaleCrop>
  <Company>UGS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3, 2005</dc:title>
  <dc:subject>TcEng to SolidWorks Integration</dc:subject>
  <dc:creator>Eric Attias</dc:creator>
  <cp:keywords/>
  <dc:description/>
  <cp:lastModifiedBy>UGS</cp:lastModifiedBy>
  <cp:revision>4</cp:revision>
  <cp:lastPrinted>2005-03-30T16:14:00Z</cp:lastPrinted>
  <dcterms:created xsi:type="dcterms:W3CDTF">2008-01-07T20:07:00Z</dcterms:created>
  <dcterms:modified xsi:type="dcterms:W3CDTF">2008-01-07T20:48:00Z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0x010100A9961A78B44B7F49BA4AA7707035BD3E</vt:lpwstr>
  </property>
</Properties>
</file>